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3E8A" w14:textId="77777777" w:rsidR="008D71DA" w:rsidRDefault="008D71DA" w:rsidP="008D71D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SCIENTIFIC RESEARCH AND EXPERIMENTAL</w:t>
      </w:r>
    </w:p>
    <w:p w14:paraId="3BAEE91C" w14:textId="77777777" w:rsidR="008D71DA" w:rsidRDefault="008D71DA" w:rsidP="008D71DA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DEVELOPMENT (SR&amp;ED) EXPENDITURES CLAIM</w:t>
      </w:r>
    </w:p>
    <w:p w14:paraId="40319AC2" w14:textId="77777777" w:rsidR="008D71DA" w:rsidRDefault="008D71DA" w:rsidP="008D71DA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p w14:paraId="4A0AD82C" w14:textId="77777777" w:rsidR="008D71DA" w:rsidRPr="004824DE" w:rsidRDefault="008D71DA" w:rsidP="008D71DA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4824DE">
        <w:rPr>
          <w:rFonts w:ascii="Arial" w:hAnsi="Arial" w:cs="Arial"/>
          <w:b/>
          <w:color w:val="FF0000"/>
          <w:sz w:val="20"/>
          <w:szCs w:val="20"/>
        </w:rPr>
        <w:t>Please do not delete, insert, or modify any rows or columns</w:t>
      </w:r>
    </w:p>
    <w:p w14:paraId="1D13E5B4" w14:textId="77777777" w:rsidR="008D71DA" w:rsidRDefault="008D71DA" w:rsidP="008D71DA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  <w:r w:rsidRPr="004824DE">
        <w:rPr>
          <w:rFonts w:ascii="Arial" w:hAnsi="Arial" w:cs="Arial"/>
          <w:b/>
          <w:color w:val="FF0000"/>
          <w:sz w:val="20"/>
          <w:szCs w:val="20"/>
        </w:rPr>
        <w:t xml:space="preserve">As this may impact the import into </w:t>
      </w:r>
      <w:proofErr w:type="spellStart"/>
      <w:r w:rsidRPr="004824DE">
        <w:rPr>
          <w:rFonts w:ascii="Arial" w:hAnsi="Arial" w:cs="Arial"/>
          <w:b/>
          <w:color w:val="FF0000"/>
          <w:sz w:val="20"/>
          <w:szCs w:val="20"/>
        </w:rPr>
        <w:t>Tax</w:t>
      </w:r>
      <w:r w:rsidR="005856A1">
        <w:rPr>
          <w:rFonts w:ascii="Arial" w:hAnsi="Arial" w:cs="Arial"/>
          <w:b/>
          <w:color w:val="FF0000"/>
          <w:sz w:val="20"/>
          <w:szCs w:val="20"/>
        </w:rPr>
        <w:t>p</w:t>
      </w:r>
      <w:r w:rsidRPr="004824DE">
        <w:rPr>
          <w:rFonts w:ascii="Arial" w:hAnsi="Arial" w:cs="Arial"/>
          <w:b/>
          <w:color w:val="FF0000"/>
          <w:sz w:val="20"/>
          <w:szCs w:val="20"/>
        </w:rPr>
        <w:t>rep</w:t>
      </w:r>
      <w:proofErr w:type="spellEnd"/>
      <w:r w:rsidR="005856A1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243744">
        <w:rPr>
          <w:rFonts w:ascii="Arial" w:hAnsi="Arial" w:cs="Arial"/>
          <w:b/>
          <w:color w:val="FF0000"/>
          <w:sz w:val="20"/>
          <w:szCs w:val="20"/>
        </w:rPr>
        <w:t>(Exception being entries in box</w:t>
      </w:r>
      <w:r w:rsidR="005856A1">
        <w:rPr>
          <w:rFonts w:ascii="Arial" w:hAnsi="Arial" w:cs="Arial"/>
          <w:b/>
          <w:color w:val="FF0000"/>
          <w:sz w:val="20"/>
          <w:szCs w:val="20"/>
        </w:rPr>
        <w:t>es</w:t>
      </w:r>
      <w:r w:rsidR="00243744">
        <w:rPr>
          <w:rFonts w:ascii="Arial" w:hAnsi="Arial" w:cs="Arial"/>
          <w:b/>
          <w:color w:val="FF0000"/>
          <w:sz w:val="20"/>
          <w:szCs w:val="20"/>
        </w:rPr>
        <w:t xml:space="preserve"> 268/269)</w:t>
      </w:r>
    </w:p>
    <w:p w14:paraId="1F5FFC70" w14:textId="77777777" w:rsidR="008D71DA" w:rsidRPr="004824DE" w:rsidRDefault="008D71DA" w:rsidP="008D71DA">
      <w:pPr>
        <w:spacing w:after="0" w:line="240" w:lineRule="auto"/>
        <w:rPr>
          <w:rFonts w:ascii="Arial" w:hAnsi="Arial" w:cs="Arial"/>
          <w:b/>
          <w:color w:val="FF0000"/>
          <w:sz w:val="20"/>
          <w:szCs w:val="20"/>
        </w:rPr>
      </w:pPr>
    </w:p>
    <w:tbl>
      <w:tblPr>
        <w:tblW w:w="5520" w:type="dxa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20"/>
      </w:tblGrid>
      <w:tr w:rsidR="008D71DA" w:rsidRPr="00F13CEF" w14:paraId="5FFBD3AA" w14:textId="77777777" w:rsidTr="00DC7B11">
        <w:tc>
          <w:tcPr>
            <w:tcW w:w="2400" w:type="dxa"/>
            <w:shd w:val="clear" w:color="auto" w:fill="B0D2DA"/>
          </w:tcPr>
          <w:p w14:paraId="40642A8E" w14:textId="77777777" w:rsidR="008D71DA" w:rsidRPr="00F13CEF" w:rsidRDefault="008D71DA" w:rsidP="0074711D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>Client Name:</w:t>
            </w:r>
          </w:p>
        </w:tc>
        <w:tc>
          <w:tcPr>
            <w:tcW w:w="3120" w:type="dxa"/>
            <w:tcMar>
              <w:left w:w="120" w:type="dxa"/>
            </w:tcMar>
          </w:tcPr>
          <w:p w14:paraId="5DC16991" w14:textId="77777777" w:rsidR="008D71DA" w:rsidRPr="00F13CEF" w:rsidRDefault="007E4A54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E4A54">
              <w:rPr>
                <w:rFonts w:ascii="Arial" w:hAnsi="Arial" w:cs="Arial"/>
                <w:sz w:val="20"/>
                <w:szCs w:val="20"/>
              </w:rPr>
              <w:t>Novatel / Hexagon</w:t>
            </w:r>
          </w:p>
        </w:tc>
      </w:tr>
      <w:tr w:rsidR="008D71DA" w:rsidRPr="00F13CEF" w14:paraId="75DC51F1" w14:textId="77777777" w:rsidTr="00DC7B11">
        <w:tc>
          <w:tcPr>
            <w:tcW w:w="2400" w:type="dxa"/>
            <w:shd w:val="clear" w:color="auto" w:fill="B0D2DA"/>
          </w:tcPr>
          <w:p w14:paraId="5AF4017D" w14:textId="77777777" w:rsidR="008D71DA" w:rsidRPr="00F13CEF" w:rsidRDefault="008D71DA" w:rsidP="0074711D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>Year End (YY-MM-DD):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en-US"/>
            </w:rPr>
            <w:tag w:val="YEND"/>
            <w:id w:val="-25796291"/>
            <w:placeholder>
              <w:docPart w:val="EDE157A3DE2B4C609FDD0931D920F574"/>
            </w:placeholder>
            <w:date w:fullDate="2021-12-31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tcMar>
                  <w:left w:w="120" w:type="dxa"/>
                </w:tcMar>
              </w:tcPr>
              <w:p w14:paraId="5DEA055B" w14:textId="6C669B6E" w:rsidR="008D71DA" w:rsidRPr="00F13CEF" w:rsidRDefault="002744D4" w:rsidP="0021240F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>2021-12-31</w:t>
                </w:r>
              </w:p>
            </w:tc>
          </w:sdtContent>
        </w:sdt>
      </w:tr>
      <w:tr w:rsidR="008D71DA" w:rsidRPr="00F13CEF" w14:paraId="6F015C0A" w14:textId="77777777" w:rsidTr="00DC7B11">
        <w:tc>
          <w:tcPr>
            <w:tcW w:w="2400" w:type="dxa"/>
            <w:shd w:val="clear" w:color="auto" w:fill="B0D2DA"/>
          </w:tcPr>
          <w:p w14:paraId="20407B3F" w14:textId="77777777" w:rsidR="008D71DA" w:rsidRPr="00F13CEF" w:rsidRDefault="008D71DA" w:rsidP="0074711D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>Prepared By:</w:t>
            </w:r>
          </w:p>
        </w:tc>
        <w:tc>
          <w:tcPr>
            <w:tcW w:w="3120" w:type="dxa"/>
            <w:tcMar>
              <w:left w:w="120" w:type="dxa"/>
            </w:tcMar>
          </w:tcPr>
          <w:p w14:paraId="64C4DA8E" w14:textId="3765AD6B" w:rsidR="008D71DA" w:rsidRPr="00F13CEF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34DF66" w14:textId="77777777" w:rsidR="0017167A" w:rsidRDefault="0017167A" w:rsidP="006655F8">
      <w:pPr>
        <w:spacing w:after="0"/>
        <w:ind w:left="720" w:hanging="720"/>
      </w:pPr>
    </w:p>
    <w:p w14:paraId="616B17F5" w14:textId="77777777" w:rsidR="008D71DA" w:rsidRDefault="008D71DA" w:rsidP="006655F8">
      <w:pPr>
        <w:spacing w:after="0"/>
        <w:ind w:left="720" w:hanging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Part 2 – Project Information</w:t>
      </w:r>
    </w:p>
    <w:p w14:paraId="6482EBEA" w14:textId="77777777" w:rsidR="008D71DA" w:rsidRDefault="008D71DA" w:rsidP="008D71DA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W w:w="1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913"/>
        <w:gridCol w:w="3246"/>
        <w:gridCol w:w="354"/>
        <w:gridCol w:w="3577"/>
        <w:gridCol w:w="1583"/>
      </w:tblGrid>
      <w:tr w:rsidR="008D71DA" w:rsidRPr="0020182B" w14:paraId="052C9B5D" w14:textId="77777777" w:rsidTr="0074711D">
        <w:trPr>
          <w:trHeight w:val="254"/>
        </w:trPr>
        <w:tc>
          <w:tcPr>
            <w:tcW w:w="11028" w:type="dxa"/>
            <w:gridSpan w:val="6"/>
            <w:shd w:val="clear" w:color="auto" w:fill="B0D2DA"/>
            <w:vAlign w:val="center"/>
          </w:tcPr>
          <w:p w14:paraId="0DA16F04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b/>
                <w:color w:val="0F243E"/>
                <w:sz w:val="20"/>
                <w:szCs w:val="20"/>
              </w:rPr>
            </w:pPr>
            <w:r w:rsidRPr="0020182B">
              <w:rPr>
                <w:rFonts w:ascii="Arial" w:hAnsi="Arial" w:cs="Arial"/>
                <w:b/>
                <w:color w:val="0F243E"/>
                <w:sz w:val="20"/>
                <w:szCs w:val="20"/>
              </w:rPr>
              <w:t>Section A – Project Identification</w:t>
            </w:r>
          </w:p>
        </w:tc>
      </w:tr>
      <w:tr w:rsidR="008D71DA" w:rsidRPr="0020182B" w14:paraId="09BB996A" w14:textId="77777777" w:rsidTr="0074711D">
        <w:trPr>
          <w:trHeight w:val="260"/>
        </w:trPr>
        <w:tc>
          <w:tcPr>
            <w:tcW w:w="11028" w:type="dxa"/>
            <w:gridSpan w:val="6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1B50E706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200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sz w:val="20"/>
                <w:szCs w:val="20"/>
              </w:rPr>
              <w:t>SR</w:t>
            </w:r>
            <w:proofErr w:type="gramEnd"/>
            <w:r w:rsidRPr="0020182B">
              <w:rPr>
                <w:rFonts w:ascii="Arial" w:hAnsi="Arial" w:cs="Arial"/>
                <w:sz w:val="20"/>
                <w:szCs w:val="20"/>
              </w:rPr>
              <w:t>&amp;ED Project ID (Division (if applicable)-YY-NN) and project title</w:t>
            </w:r>
            <w:r w:rsidR="00B05B9F">
              <w:rPr>
                <w:rFonts w:ascii="Arial" w:hAnsi="Arial" w:cs="Arial"/>
                <w:sz w:val="20"/>
                <w:szCs w:val="20"/>
              </w:rPr>
              <w:t xml:space="preserve"> (60 characters maximum, including spaces)</w:t>
            </w:r>
          </w:p>
        </w:tc>
      </w:tr>
      <w:tr w:rsidR="008D71DA" w:rsidRPr="0020182B" w14:paraId="4E84DB32" w14:textId="77777777" w:rsidTr="0074711D">
        <w:trPr>
          <w:trHeight w:val="278"/>
        </w:trPr>
        <w:tc>
          <w:tcPr>
            <w:tcW w:w="2268" w:type="dxa"/>
            <w:gridSpan w:val="2"/>
            <w:shd w:val="clear" w:color="auto" w:fill="auto"/>
            <w:tcMar>
              <w:left w:w="120" w:type="dxa"/>
            </w:tcMar>
            <w:vAlign w:val="center"/>
          </w:tcPr>
          <w:p w14:paraId="7CF92EE0" w14:textId="0054850C" w:rsidR="008D71DA" w:rsidRPr="00F02173" w:rsidRDefault="008D71DA" w:rsidP="007471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760" w:type="dxa"/>
            <w:gridSpan w:val="4"/>
            <w:shd w:val="clear" w:color="auto" w:fill="auto"/>
            <w:tcMar>
              <w:left w:w="120" w:type="dxa"/>
            </w:tcMar>
            <w:vAlign w:val="center"/>
          </w:tcPr>
          <w:p w14:paraId="7E88507E" w14:textId="6DE43762" w:rsidR="008D71DA" w:rsidRPr="0020182B" w:rsidRDefault="00DC2680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C2680">
              <w:rPr>
                <w:rFonts w:ascii="Arial" w:hAnsi="Arial" w:cs="Arial"/>
                <w:sz w:val="20"/>
                <w:szCs w:val="20"/>
              </w:rPr>
              <w:t>Geolocation of Interferer Website Proof of Concept</w:t>
            </w:r>
          </w:p>
        </w:tc>
      </w:tr>
      <w:tr w:rsidR="008D71DA" w:rsidRPr="0020182B" w14:paraId="688671BB" w14:textId="77777777" w:rsidTr="0074711D">
        <w:trPr>
          <w:trHeight w:val="278"/>
        </w:trPr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59D9FCE2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 Client Project ID</w:t>
            </w:r>
          </w:p>
        </w:tc>
        <w:tc>
          <w:tcPr>
            <w:tcW w:w="8760" w:type="dxa"/>
            <w:gridSpan w:val="4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1AC73D46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 Client Project Title</w:t>
            </w:r>
          </w:p>
        </w:tc>
      </w:tr>
      <w:tr w:rsidR="008D71DA" w:rsidRPr="0020182B" w14:paraId="6A0DDD9C" w14:textId="77777777" w:rsidTr="0074711D">
        <w:trPr>
          <w:trHeight w:val="278"/>
        </w:trPr>
        <w:tc>
          <w:tcPr>
            <w:tcW w:w="2268" w:type="dxa"/>
            <w:gridSpan w:val="2"/>
            <w:shd w:val="clear" w:color="auto" w:fill="auto"/>
            <w:tcMar>
              <w:left w:w="120" w:type="dxa"/>
            </w:tcMar>
            <w:vAlign w:val="center"/>
          </w:tcPr>
          <w:p w14:paraId="08C601D5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60" w:type="dxa"/>
            <w:gridSpan w:val="4"/>
            <w:shd w:val="clear" w:color="auto" w:fill="auto"/>
            <w:tcMar>
              <w:left w:w="120" w:type="dxa"/>
            </w:tcMar>
            <w:vAlign w:val="center"/>
          </w:tcPr>
          <w:p w14:paraId="2F40F543" w14:textId="1E967D7A" w:rsidR="00C15EE4" w:rsidRPr="00742537" w:rsidRDefault="002744D4" w:rsidP="00CB681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G95V 2021 Research </w:t>
            </w:r>
            <w:r w:rsidR="00DC2680" w:rsidRPr="00DC2680">
              <w:rPr>
                <w:rFonts w:ascii="Arial" w:hAnsi="Arial" w:cs="Arial"/>
                <w:sz w:val="20"/>
                <w:szCs w:val="20"/>
              </w:rPr>
              <w:t>Geolocation of Interferer Website Proof of Concept</w:t>
            </w:r>
          </w:p>
        </w:tc>
      </w:tr>
      <w:tr w:rsidR="008D71DA" w:rsidRPr="0020182B" w14:paraId="7B1A1123" w14:textId="77777777" w:rsidTr="0074711D">
        <w:trPr>
          <w:trHeight w:val="542"/>
        </w:trPr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30FB9472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202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Pr="0020182B">
              <w:rPr>
                <w:rFonts w:ascii="Arial" w:hAnsi="Arial" w:cs="Arial"/>
                <w:sz w:val="20"/>
                <w:szCs w:val="20"/>
              </w:rPr>
              <w:t xml:space="preserve"> Start Date</w:t>
            </w:r>
          </w:p>
          <w:p w14:paraId="3E7AAD09" w14:textId="77777777" w:rsidR="008D71DA" w:rsidRPr="0020182B" w:rsidRDefault="008D71DA" w:rsidP="0074711D">
            <w:pPr>
              <w:spacing w:after="0" w:line="240" w:lineRule="auto"/>
              <w:ind w:left="485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>(YYYY-MM-DD)</w:t>
            </w:r>
          </w:p>
        </w:tc>
        <w:tc>
          <w:tcPr>
            <w:tcW w:w="3600" w:type="dxa"/>
            <w:gridSpan w:val="2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034D0106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204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sz w:val="20"/>
                <w:szCs w:val="20"/>
              </w:rPr>
              <w:t>Completion</w:t>
            </w:r>
            <w:proofErr w:type="gramEnd"/>
            <w:r w:rsidRPr="0020182B">
              <w:rPr>
                <w:rFonts w:ascii="Arial" w:hAnsi="Arial" w:cs="Arial"/>
                <w:sz w:val="20"/>
                <w:szCs w:val="20"/>
              </w:rPr>
              <w:t xml:space="preserve"> or expected </w:t>
            </w:r>
          </w:p>
          <w:p w14:paraId="3C2CF2FC" w14:textId="77777777" w:rsidR="008D71DA" w:rsidRPr="0020182B" w:rsidRDefault="007528AC" w:rsidP="0074711D">
            <w:pPr>
              <w:spacing w:after="0" w:line="240" w:lineRule="auto"/>
              <w:ind w:left="4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completion </w:t>
            </w:r>
            <w:proofErr w:type="gramStart"/>
            <w:r w:rsidR="00612641">
              <w:rPr>
                <w:rFonts w:ascii="Arial" w:hAnsi="Arial" w:cs="Arial"/>
                <w:sz w:val="20"/>
                <w:szCs w:val="20"/>
              </w:rPr>
              <w:t>d</w:t>
            </w:r>
            <w:r w:rsidR="008D71DA" w:rsidRPr="0020182B">
              <w:rPr>
                <w:rFonts w:ascii="Arial" w:hAnsi="Arial" w:cs="Arial"/>
                <w:sz w:val="20"/>
                <w:szCs w:val="20"/>
              </w:rPr>
              <w:t>ate  (</w:t>
            </w:r>
            <w:proofErr w:type="gramEnd"/>
            <w:r w:rsidR="008D71DA" w:rsidRPr="0020182B">
              <w:rPr>
                <w:rFonts w:ascii="Arial" w:hAnsi="Arial" w:cs="Arial"/>
                <w:sz w:val="20"/>
                <w:szCs w:val="20"/>
              </w:rPr>
              <w:t>YYYY-MM-DD)</w:t>
            </w:r>
          </w:p>
        </w:tc>
        <w:tc>
          <w:tcPr>
            <w:tcW w:w="5160" w:type="dxa"/>
            <w:gridSpan w:val="2"/>
            <w:vMerge w:val="restart"/>
            <w:shd w:val="clear" w:color="auto" w:fill="B0D2DA"/>
          </w:tcPr>
          <w:p w14:paraId="2372830B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1DA" w:rsidRPr="0020182B" w14:paraId="5A5DF125" w14:textId="77777777" w:rsidTr="0074711D">
        <w:trPr>
          <w:trHeight w:val="278"/>
        </w:trPr>
        <w:sdt>
          <w:sdtPr>
            <w:rPr>
              <w:rFonts w:ascii="Arial" w:hAnsi="Arial" w:cs="Arial"/>
              <w:sz w:val="20"/>
              <w:szCs w:val="20"/>
              <w:lang w:val="en-US"/>
            </w:rPr>
            <w:tag w:val="202"/>
            <w:id w:val="-1415777990"/>
            <w:lock w:val="sdtLocked"/>
            <w:placeholder>
              <w:docPart w:val="DefaultPlaceholder_1081868576"/>
            </w:placeholder>
            <w:date w:fullDate="2021-07-04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68" w:type="dxa"/>
                <w:gridSpan w:val="2"/>
                <w:shd w:val="clear" w:color="auto" w:fill="auto"/>
                <w:tcMar>
                  <w:left w:w="120" w:type="dxa"/>
                </w:tcMar>
                <w:vAlign w:val="center"/>
              </w:tcPr>
              <w:p w14:paraId="32106B3E" w14:textId="39DE0498" w:rsidR="008D71DA" w:rsidRPr="0020182B" w:rsidRDefault="00AF722D" w:rsidP="005B7F10">
                <w:pPr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>2021-07-04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</w:rPr>
            <w:tag w:val="204"/>
            <w:id w:val="274446143"/>
            <w:lock w:val="sdtLocked"/>
            <w:placeholder>
              <w:docPart w:val="DefaultPlaceholder_1081868576"/>
            </w:placeholder>
            <w:date w:fullDate="2022-09-30T00:00:00Z">
              <w:dateFormat w:val="YYYY-MM-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shd w:val="clear" w:color="auto" w:fill="auto"/>
                <w:tcMar>
                  <w:left w:w="120" w:type="dxa"/>
                </w:tcMar>
                <w:vAlign w:val="center"/>
              </w:tcPr>
              <w:p w14:paraId="3AEF095B" w14:textId="1428FDC3" w:rsidR="008D71DA" w:rsidRPr="0020182B" w:rsidRDefault="00AF722D" w:rsidP="00E052E8">
                <w:pPr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n-US"/>
                  </w:rPr>
                  <w:t>2022-09-30</w:t>
                </w:r>
              </w:p>
            </w:tc>
          </w:sdtContent>
        </w:sdt>
        <w:tc>
          <w:tcPr>
            <w:tcW w:w="5160" w:type="dxa"/>
            <w:gridSpan w:val="2"/>
            <w:vMerge/>
            <w:shd w:val="clear" w:color="auto" w:fill="B0D2DA"/>
            <w:vAlign w:val="center"/>
          </w:tcPr>
          <w:p w14:paraId="7F46CE1B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1DA" w:rsidRPr="0020182B" w14:paraId="678BB082" w14:textId="77777777" w:rsidTr="000A7DF7">
        <w:trPr>
          <w:trHeight w:val="278"/>
        </w:trPr>
        <w:tc>
          <w:tcPr>
            <w:tcW w:w="5868" w:type="dxa"/>
            <w:gridSpan w:val="4"/>
            <w:tcBorders>
              <w:bottom w:val="single" w:sz="4" w:space="0" w:color="000000"/>
            </w:tcBorders>
            <w:shd w:val="clear" w:color="auto" w:fill="B0D2DA"/>
            <w:tcMar>
              <w:left w:w="120" w:type="dxa"/>
            </w:tcMar>
            <w:vAlign w:val="center"/>
          </w:tcPr>
          <w:p w14:paraId="60F904B6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B10E6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206</w:t>
            </w:r>
            <w:r w:rsidRPr="004B10E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B10E6">
              <w:rPr>
                <w:rFonts w:ascii="Arial" w:hAnsi="Arial" w:cs="Arial"/>
                <w:sz w:val="20"/>
                <w:szCs w:val="20"/>
              </w:rPr>
              <w:t>Field of science or technology code</w:t>
            </w:r>
          </w:p>
        </w:tc>
        <w:tc>
          <w:tcPr>
            <w:tcW w:w="5160" w:type="dxa"/>
            <w:gridSpan w:val="2"/>
            <w:tcBorders>
              <w:bottom w:val="single" w:sz="4" w:space="0" w:color="000000"/>
            </w:tcBorders>
            <w:shd w:val="clear" w:color="auto" w:fill="B0D2DA"/>
            <w:vAlign w:val="center"/>
          </w:tcPr>
          <w:p w14:paraId="4C36A603" w14:textId="77777777" w:rsidR="008D71DA" w:rsidRPr="0020182B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208/</w:t>
            </w:r>
            <w:proofErr w:type="gramStart"/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210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B10E6">
              <w:rPr>
                <w:rFonts w:ascii="Arial" w:hAnsi="Arial" w:cs="Arial"/>
                <w:sz w:val="20"/>
                <w:szCs w:val="20"/>
              </w:rPr>
              <w:t>Project</w:t>
            </w:r>
            <w:proofErr w:type="gramEnd"/>
            <w:r w:rsidRPr="004B10E6">
              <w:rPr>
                <w:rFonts w:ascii="Arial" w:hAnsi="Arial" w:cs="Arial"/>
                <w:sz w:val="20"/>
                <w:szCs w:val="20"/>
              </w:rPr>
              <w:t xml:space="preserve"> History</w:t>
            </w:r>
          </w:p>
        </w:tc>
      </w:tr>
      <w:tr w:rsidR="008D71DA" w:rsidRPr="0020182B" w14:paraId="7CF56CB8" w14:textId="77777777" w:rsidTr="000A7DF7">
        <w:trPr>
          <w:trHeight w:val="278"/>
        </w:trPr>
        <w:tc>
          <w:tcPr>
            <w:tcW w:w="5868" w:type="dxa"/>
            <w:gridSpan w:val="4"/>
            <w:shd w:val="clear" w:color="auto" w:fill="B0D2DA"/>
            <w:tcMar>
              <w:left w:w="120" w:type="dxa"/>
            </w:tcMar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tag w:val="206"/>
              <w:id w:val="-872689392"/>
              <w:placeholder>
                <w:docPart w:val="9DFBB992860546E6804ACE9AA4F83706"/>
              </w:placeholder>
              <w:dropDownList>
                <w:listItem w:displayText="Choose an item." w:value="Choose an item."/>
                <w:listItem w:displayText="1. Natural and formal sciences" w:value="1. Natural and formal sciences"/>
                <w:listItem w:displayText="." w:value="."/>
                <w:listItem w:displayText="  Mathematics" w:value="  Mathematics"/>
                <w:listItem w:displayText="     1.01.01 - Pure mathematics" w:value="     1.01.01 - Pure mathematics"/>
                <w:listItem w:displayText="     1.01.02 - Applied mathematics" w:value="     1.01.02 - Applied mathematics"/>
                <w:listItem w:displayText="     1.01.03 - Statistics and probability" w:value="     1.01.03 - Statistics and probability"/>
                <w:listItem w:displayText=".." w:value=".."/>
                <w:listItem w:displayText="  Computer and information sciences" w:value="  Computer and information sciences"/>
                <w:listItem w:displayText="     1.02.01 - Computer sciences" w:value="     1.02.01 - Computer sciences"/>
                <w:listItem w:displayText="     1.02.02 - Information technology and bioinformatics (Software Engineering and technology under 2.02.09) (hardware development under 2.02.08)" w:value="     1.02.02 - Information technology and bioinformatics (Software Engineering and technology under 2.02.09) (hardware development under 2.02.08)"/>
                <w:listItem w:displayText="..." w:value="..."/>
                <w:listItem w:displayText="  Physical sciences" w:value="  Physical sciences"/>
                <w:listItem w:displayText="     1.03.01 - Atomic, molecular and chemical physics" w:value="     1.03.01 - Atomic, molecular and chemical physics"/>
                <w:listItem w:displayText="     1.03.02 - Interaction with radiation" w:value="     1.03.02 - Interaction with radiation"/>
                <w:listItem w:displayText="     1.03.03 - Magnetic resonances" w:value="     1.03.03 - Magnetic resonances"/>
                <w:listItem w:displayText="     1.03.04 - Condensed matter physics" w:value="     1.03.04 - Condensed matter physics"/>
                <w:listItem w:displayText="     1.03.05 - Solid state physics &amp; superconductivity" w:value="     1.03.05 - Solid state physics &amp; superconductivity"/>
                <w:listItem w:displayText="     1.03.06 - Particles and fields physics" w:value="     1.03.06 - Particles and fields physics"/>
                <w:listItem w:displayText="     1.03.07 - Nuclear physics" w:value="     1.03.07 - Nuclear physics"/>
                <w:listItem w:displayText="     1.03.08 - Fluids and plasma physics (including surface physics)" w:value="     1.03.08 - Fluids and plasma physics (including surface physics)"/>
                <w:listItem w:displayText="     1.03.09 - Optics (including laser optics and quantum optics)" w:value="     1.03.09 - Optics (including laser optics and quantum optics)"/>
                <w:listItem w:displayText="     1.03.10 - Acoustics" w:value="     1.03.10 - Acoustics"/>
                <w:listItem w:displayText="     1.03.11 - Astronomy (including astrophysics, space science)" w:value="     1.03.11 - Astronomy (including astrophysics, space science)"/>
                <w:listItem w:displayText="...." w:value="...."/>
                <w:listItem w:displayText="  Chemical sciences" w:value="  Chemical sciences"/>
                <w:listItem w:displayText="     1.04.01 - Organic chemistry" w:value="     1.04.01 - Organic chemistry"/>
                <w:listItem w:displayText="     1.04.02 - Inorganic and nuclear chemistry" w:value="     1.04.02 - Inorganic and nuclear chemistry"/>
                <w:listItem w:displayText="     1.04.03 - Physical chemistry, polymer science &amp;amp; plastics" w:value="     1.04.03 - Physical chemistry, polymer science &amp;amp; plastics"/>
                <w:listItem w:displayText="     1.04.04 - Electrochemistry (dry cells, batteries, fuel cells, metal corrosion, electrolysis)" w:value="     1.04.04 - Electrochemistry (dry cells, batteries, fuel cells, metal corrosion, electrolysis)"/>
                <w:listItem w:displayText="     1.04.05 - Colloid chemistry" w:value="     1.04.05 - Colloid chemistry"/>
                <w:listItem w:displayText="     1.04.06 - Analytical chemistry" w:value="     1.04.06 - Analytical chemistry"/>
                <w:listItem w:displayText="....." w:value="....."/>
                <w:listItem w:displayText="  Earth and related Environmental sciences" w:value="  Earth and related Environmental sciences"/>
                <w:listItem w:displayText="     1.05.01 - Geosciences, multidisciplinary" w:value="     1.05.01 - Geosciences, multidisciplinary"/>
                <w:listItem w:displayText="     1.05.02 - Mineralogy &amp; paleontology" w:value="     1.05.02 - Mineralogy &amp; paleontology"/>
                <w:listItem w:displayText="     1.05.03 - Geochemistry &amp; geophysics" w:value="     1.05.03 - Geochemistry &amp; geophysics"/>
                <w:listItem w:displayText="     1.05.04 - Physical geography" w:value="     1.05.04 - Physical geography"/>
                <w:listItem w:displayText="     1.05.05 - Geology &amp; volcanology" w:value="     1.05.05 - Geology &amp; volcanology"/>
                <w:listItem w:displayText="     1.05.06 - Environmental sciences" w:value="     1.05.06 - Environmental sciences"/>
                <w:listItem w:displayText="     1.05.07 - Meteorology, atmospheric sciences &amp; climatic research" w:value="     1.05.07 - Meteorology, atmospheric sciences &amp; climatic research"/>
                <w:listItem w:displayText="     1.05.08 - Oceanography, hydrology &amp; water resources" w:value="     1.05.08 - Oceanography, hydrology &amp; water resources"/>
                <w:listItem w:displayText="......" w:value="......"/>
                <w:listItem w:displayText="  Biological sciences" w:value="  Biological sciences"/>
                <w:listItem w:displayText="     1.06.01 - Cell biology, microbiology &amp; virology" w:value="     1.06.01 - Cell biology, microbiology &amp; virology"/>
                <w:listItem w:displayText="     1.06.02 - Biochemistry, molecular biology &amp; Biochemical research" w:value="     1.06.02 - Biochemistry, molecular biology &amp; Biochemical research"/>
                <w:listItem w:displayText="     1.06.03 - Mycology" w:value="     1.06.03 - Mycology"/>
                <w:listItem w:displayText="     1.06.04 - Biophysics" w:value="     1.06.04 - Biophysics"/>
                <w:listItem w:displayText="     1.06.05 - Genetics and heredity - (medical genetics under code 3)" w:value="     1.06.05 - Genetics and heredity - (medical genetics under code 3)"/>
                <w:listItem w:displayText="     1.06.06 - Reproductive biology (medical aspects under code 3)" w:value="     1.06.06 - Reproductive biology (medical aspects under code 3)"/>
                <w:listItem w:displayText="     1.06.07 - Developmental biology" w:value="     1.06.07 - Developmental biology"/>
                <w:listItem w:displayText="     1.06.08 - Plant sciences &amp; botany" w:value="     1.06.08 - Plant sciences &amp; botany"/>
                <w:listItem w:displayText="     1.06.09 - Zoology, ornithology, entomology &amp; Behavioural sciences biology" w:value="     1.06.09 - Zoology, ornithology, entomology &amp; Behavioural sciences biology"/>
                <w:listItem w:displayText="     1.06.10 - Marine biology, freshwater biology &amp; limnology" w:value="     1.06.10 - Marine biology, freshwater biology &amp; limnology"/>
                <w:listItem w:displayText="     1.06.11 - Ecology &amp; biodiversity conservation" w:value="     1.06.11 - Ecology &amp; biodiversity conservation"/>
                <w:listItem w:displayText="     1.06.12 - Biology (theoretical, thermal, cryobiology, biological rhythm)" w:value="     1.06.12 - Biology (theoretical, thermal, cryobiology, biological rhythm)"/>
                <w:listItem w:displayText="     1.06.13 - Evolutionary biology" w:value="     1.06.13 - Evolutionary biology"/>
                <w:listItem w:displayText="......." w:value="......."/>
                <w:listItem w:displayText="  Other natural sciences" w:value="  Other natural sciences"/>
                <w:listItem w:displayText="     1.07.01 - Other natural sciences" w:value="     1.07.01 - Other natural sciences"/>
                <w:listItem w:displayText="........." w:value="........."/>
                <w:listItem w:displayText="2. Engineering and technology" w:value="2. Engineering and technology"/>
                <w:listItem w:displayText=".........." w:value=".........."/>
                <w:listItem w:displayText="  Civil engineering" w:value="  Civil engineering"/>
                <w:listItem w:displayText="     2.01.01 - Civil engineering" w:value="     2.01.01 - Civil engineering"/>
                <w:listItem w:displayText="     2.01.02 - Architecture engineering" w:value="     2.01.02 - Architecture engineering"/>
                <w:listItem w:displayText="     2.01.03 - Municipal and structural engineering" w:value="     2.01.03 - Municipal and structural engineering"/>
                <w:listItem w:displayText="     2.01.04 - Transport engineering" w:value="     2.01.04 - Transport engineering"/>
                <w:listItem w:displayText="..........." w:value="..........."/>
                <w:listItem w:displayText="  Electrical engineering, Electronic engineering &amp; Information engineering" w:value="  Electrical engineering, Electronic engineering &amp; Information engineering"/>
                <w:listItem w:displayText="     2.02.01 - Electrical and electronic engineering" w:value="     2.02.01 - Electrical and electronic engineering"/>
                <w:listItem w:displayText="     2.02.02 - Robotics and automatic control" w:value="     2.02.02 - Robotics and automatic control"/>
                <w:listItem w:displayText="     2.02.03 - Micro-electronics" w:value="     2.02.03 - Micro-electronics"/>
                <w:listItem w:displayText="     2.02.04 - Semiconductors" w:value="     2.02.04 - Semiconductors"/>
                <w:listItem w:displayText="     2.02.05 - Automation and control systems" w:value="     2.02.05 - Automation and control systems"/>
                <w:listItem w:displayText="     2.02.06 - Communication engineering and systems" w:value="     2.02.06 - Communication engineering and systems"/>
                <w:listItem w:displayText="     2.02.07 - Telecommunications" w:value="     2.02.07 - Telecommunications"/>
                <w:listItem w:displayText="     2.02.08 - Computer hardware and architecture" w:value="     2.02.08 - Computer hardware and architecture"/>
                <w:listItem w:displayText="     2.02.09 - Software engineering and technology" w:value="     2.02.09 - Software engineering and technology"/>
                <w:listItem w:displayText="............" w:value="............"/>
                <w:listItem w:displayText="  Mechanical engineering" w:value="  Mechanical engineering"/>
                <w:listItem w:displayText="     2.03.01 - Mechanical engineering" w:value="     2.03.01 - Mechanical engineering"/>
                <w:listItem w:displayText="     2.03.02 - Applied mechanics" w:value="     2.03.02 - Applied mechanics"/>
                <w:listItem w:displayText="     2.03.03 - Thermodynamics" w:value="     2.03.03 - Thermodynamics"/>
                <w:listItem w:displayText="     2.03.04 - Aerospace engineering" w:value="     2.03.04 - Aerospace engineering"/>
                <w:listItem w:displayText="     2.03.05 - Nuclear related engineering - (nuclear physics under 1.03.07)" w:value="     2.03.05 - Nuclear related engineering - (nuclear physics under 1.03.07)"/>
                <w:listItem w:displayText="     2.03.06 - Acoustical engineering" w:value="     2.03.06 - Acoustical engineering"/>
                <w:listItem w:displayText="     2.03.07 - Reliability analysis and non-destructive testing" w:value="     2.03.07 - Reliability analysis and non-destructive testing"/>
                <w:listItem w:displayText="     2.03.08 - Automotive and transportation engineering and manufacturing" w:value="     2.03.08 - Automotive and transportation engineering and manufacturing"/>
                <w:listItem w:displayText="     2.03.09 - Tooling, machinery and equipment engineering and manufacturing" w:value="     2.03.09 - Tooling, machinery and equipment engineering and manufacturing"/>
                <w:listItem w:displayText="     2.03.10 - Heating, ventilation and Air conditioning engineering and manufacturing" w:value="     2.03.10 - Heating, ventilation and Air conditioning engineering and manufacturing"/>
                <w:listItem w:displayText="............." w:value="............."/>
                <w:listItem w:displayText="  Chemical engineering" w:value="  Chemical engineering"/>
                <w:listItem w:displayText="     2.04.01 - Chemical engineering (plants, products)" w:value="     2.04.01 - Chemical engineering (plants, products)"/>
                <w:listItem w:displayText="     2.04.02 - Chemical process engineering;" w:value="     2.04.02 - Chemical process engineering;"/>
                <w:listItem w:displayText=".............." w:value=".............."/>
                <w:listItem w:displayText="  Materials engineering" w:value="  Materials engineering"/>
                <w:listItem w:displayText="     2.05.01 - Materials engineering &amp; metallurgy" w:value="     2.05.01 - Materials engineering &amp; metallurgy"/>
                <w:listItem w:displayText="     2.05.02 - Ceramics" w:value="     2.05.02 - Ceramics"/>
                <w:listItem w:displayText="     2.05.03 - Coating and films (including packaging and printing" w:value="     2.05.03 - Coating and films (including packaging and printing"/>
                <w:listItem w:displayText="     2.05.04 - Plastics, Rubber and Composites (including laminates and reinforced plastics)" w:value="     2.05.04 - Plastics, Rubber and Composites (including laminates and reinforced plastics)"/>
                <w:listItem w:displayText="     2.05.05 - Paper and wood &amp; textiles" w:value="     2.05.05 - Paper and wood &amp; textiles"/>
                <w:listItem w:displayText="     2.05.06 - Construction materials (organic and inorganic)" w:value="     2.05.06 - Construction materials (organic and inorganic)"/>
                <w:listItem w:displayText="..............." w:value="..............."/>
                <w:listItem w:displayText="  Medical engineering" w:value="  Medical engineering"/>
                <w:listItem w:displayText="     2.06.01 - Medical engineering" w:value="     2.06.01 - Medical engineering"/>
                <w:listItem w:displayText="     2.06.02 - Medical laboratory technology - (Biomaterials under 2.09.05)" w:value="     2.06.02 - Medical laboratory technology - (Biomaterials under 2.09.05)"/>
                <w:listItem w:displayText="................" w:value="................"/>
                <w:listItem w:displayText="  Environmental engineering" w:value="  Environmental engineering"/>
                <w:listItem w:displayText="     2.07.01 - Environmental and geological engineering" w:value="     2.07.01 - Environmental and geological engineering"/>
                <w:listItem w:displayText="     2.07.02 - Petroleum engineering (fuel, oils)" w:value="     2.07.02 - Petroleum engineering (fuel, oils)"/>
                <w:listItem w:displayText="     2.07.03 - Energy and fuels" w:value="     2.07.03 - Energy and fuels"/>
                <w:listItem w:displayText="     2.07.04 - Remote sensing" w:value="     2.07.04 - Remote sensing"/>
                <w:listItem w:displayText="     2.07.05 - Mining and mineral processing" w:value="     2.07.05 - Mining and mineral processing"/>
                <w:listItem w:displayText="     2.07.06 - Marine engineering, sea vessels &amp; ocean engineering;" w:value="     2.07.06 - Marine engineering, sea vessels &amp; ocean engineering;"/>
                <w:listItem w:displayText="................." w:value="................."/>
                <w:listItem w:displayText="  Environmental biotechnology" w:value="  Environmental biotechnology"/>
                <w:listItem w:displayText="     2.08.01 - Environmental biotechnology" w:value="     2.08.01 - Environmental biotechnology"/>
                <w:listItem w:displayText="     2.08.02 - Bioremediation" w:value="     2.08.02 - Bioremediation"/>
                <w:listItem w:displayText="     2.08.03 - Diagnostic biotechnologies in environmental management (DNA chips &amp; biosensing devices)" w:value="     2.08.03 - Diagnostic biotechnologies in environmental management (DNA chips &amp; biosensing devices)"/>
                <w:listItem w:displayText=".................." w:value=".................."/>
                <w:listItem w:displayText="  Industrial biotechnology" w:value="  Industrial biotechnology"/>
                <w:listItem w:displayText="     2.09.01 - Industrial biotechnology" w:value="     2.09.01 - Industrial biotechnology"/>
                <w:listItem w:displayText="     2.09.02 - Bioprocessing technolgoies" w:value="     2.09.02 - Bioprocessing technolgoies"/>
                <w:listItem w:displayText="     2.09.03 - Biocatalysis &amp; fermentation" w:value="     2.09.03 - Biocatalysis &amp; fermentation"/>
                <w:listItem w:displayText="     2.09.04 - Bioproducts (products that are manufactured using biological material as feedstock)" w:value="     2.09.04 - Bioproducts (products that are manufactured using biological material as feedstock)"/>
                <w:listItem w:displayText="     2.09.05 - Biomaterials (bioplastics, biofuels, bioderived bulk and fine chemicals, bio-derived materials)" w:value="     2.09.05 - Biomaterials (bioplastics, biofuels, bioderived bulk and fine chemicals, bio-derived materials)"/>
                <w:listItem w:displayText="..................." w:value="..................."/>
                <w:listItem w:displayText="  Nano-technology" w:value="  Nano-technology"/>
                <w:listItem w:displayText="     2.10.01 - Nano-materials (production and properties)" w:value="     2.10.01 - Nano-materials (production and properties)"/>
                <w:listItem w:displayText="     2.10.02 - Nano-processes (applications on nano-scale)" w:value="     2.10.02 - Nano-processes (applications on nano-scale)"/>
                <w:listItem w:displayText="...................." w:value="...................."/>
                <w:listItem w:displayText="  Other engineering and technologies" w:value="  Other engineering and technologies"/>
                <w:listItem w:displayText="     2.11.01 - Food and beverages" w:value="     2.11.01 - Food and beverages"/>
                <w:listItem w:displayText="     2.11.02 - Oenology" w:value="     2.11.02 - Oenology"/>
                <w:listItem w:displayText="     2.11.03 - Other engineering and technologies" w:value="     2.11.03 - Other engineering and technologies"/>
                <w:listItem w:displayText="....................." w:value="....................."/>
                <w:listItem w:displayText="3. Medical and Health sciences" w:value="3. Medical and Health sciences"/>
                <w:listItem w:displayText="......................" w:value="......................"/>
                <w:listItem w:displayText="  Basic medicine" w:value="  Basic medicine"/>
                <w:listItem w:displayText="     3.01.01 - Anatomy &amp; morphology - (plant science under 1.06.08)" w:value="     3.01.01 - Anatomy &amp; morphology - (plant science under 1.06.08)"/>
                <w:listItem w:displayText="     3.01.02 - Human genetics" w:value="     3.01.02 - Human genetics"/>
                <w:listItem w:displayText="     3.01.03 - Immunology" w:value="     3.01.03 - Immunology"/>
                <w:listItem w:displayText="     3.01.04 - Neurosciences" w:value="     3.01.04 - Neurosciences"/>
                <w:listItem w:displayText="     3.01.05 - Pharmacology and pharmacy &amp; medicinal chemistry" w:value="     3.01.05 - Pharmacology and pharmacy &amp; medicinal chemistry"/>
                <w:listItem w:displayText="     3.01.06 - Toxicology" w:value="     3.01.06 - Toxicology"/>
                <w:listItem w:displayText="     3.01.07 - Physiology &amp; cytology" w:value="     3.01.07 - Physiology &amp; cytology"/>
                <w:listItem w:displayText="     3.01.08 - Pathology" w:value="     3.01.08 - Pathology"/>
                <w:listItem w:displayText="......................." w:value="......................."/>
                <w:listItem w:displayText="  Clinical medicine" w:value="  Clinical medicine"/>
                <w:listItem w:displayText="     3.02.01 - Andrology" w:value="     3.02.01 - Andrology"/>
                <w:listItem w:displayText="     3.02.02 - Obstetrics and gynaecology" w:value="     3.02.02 - Obstetrics and gynaecology"/>
                <w:listItem w:displayText="     3.02.03 - Paediatrics" w:value="     3.02.03 - Paediatrics"/>
                <w:listItem w:displayText="     3.02.04 - Cardiac and cardiovascular systems" w:value="     3.02.04 - Cardiac and cardiovascular systems"/>
                <w:listItem w:displayText="     3.02.05 - Hematology" w:value="     3.02.05 - Hematology"/>
                <w:listItem w:displayText="     3.02.06 - Anaesthesiology" w:value="     3.02.06 - Anaesthesiology"/>
                <w:listItem w:displayText="     3.02.07 - Orthopaedics" w:value="     3.02.07 - Orthopaedics"/>
                <w:listItem w:displayText="     3.02.08 - Radiology &amp; nuclear medicine" w:value="     3.02.08 - Radiology &amp; nuclear medicine"/>
                <w:listItem w:displayText="     3.02.09 - Dentistry, oral surgery and medicine" w:value="     3.02.09 - Dentistry, oral surgery and medicine"/>
                <w:listItem w:displayText="     3.02.10 - Dermatology, venereal diseases &amp; allergy" w:value="     3.02.10 - Dermatology, venereal diseases &amp; allergy"/>
                <w:listItem w:displayText="     3.02.11 - Rheumatology" w:value="     3.02.11 - Rheumatology"/>
                <w:listItem w:displayText="     3.02.12 - Endocrinology and metabolism &amp; gastroenterology" w:value="     3.02.12 - Endocrinology and metabolism &amp; gastroenterology"/>
                <w:listItem w:displayText="     3.02.13 - Urology and nephrology" w:value="     3.02.13 - Urology and nephrology"/>
                <w:listItem w:displayText="     3.02.14 - Oncology" w:value="     3.02.14 - Oncology"/>
                <w:listItem w:displayText="........................" w:value="........................"/>
                <w:listItem w:displayText="  Health sciences" w:value="  Health sciences"/>
                <w:listItem w:displayText="     3.03.01 - Health care sciences &amp; nursing" w:value="     3.03.01 - Health care sciences &amp; nursing"/>
                <w:listItem w:displayText="     3.03.02 - Nutrition &amp; dietetics" w:value="     3.03.02 - Nutrition &amp; dietetics"/>
                <w:listItem w:displayText="     3.03.03 - Parasitology" w:value="     3.03.03 - Parasitology"/>
                <w:listItem w:displayText="     3.03.04 - Infectious diseases &amp; epidemiology" w:value="     3.03.04 - Infectious diseases &amp; epidemiology"/>
                <w:listItem w:displayText="     3.03.05 - Occupational health" w:value="     3.03.05 - Occupational health"/>
                <w:listItem w:displayText="........................." w:value="........................."/>
                <w:listItem w:displayText="  Medical biotechnology" w:value="  Medical biotechnology"/>
                <w:listItem w:displayText="     3.04.01 - Health related biotechnology" w:value="     3.04.01 - Health related biotechnology"/>
                <w:listItem w:displayText="     3.04.02 - Technologies involving the manipulation of cells, tissues, organs or the whole organism" w:value="     3.04.02 - Technologies involving the manipulation of cells, tissues, organs or the whole organism"/>
                <w:listItem w:displayText="     3.04.03 - Technologies involving identifying the functioning of DNA, proteins and enzymes" w:value="     3.04.03 - Technologies involving identifying the functioning of DNA, proteins and enzymes"/>
                <w:listItem w:displayText="     3.04.04 - Pharmacogenomics, gene based therapeutics" w:value="     3.04.04 - Pharmacogenomics, gene based therapeutics"/>
                <w:listItem w:displayText="     3.04.05 - Biomaterials (related to medical implants, devices, sensors)" w:value="     3.04.05 - Biomaterials (related to medical implants, devices, sensors)"/>
                <w:listItem w:displayText=".........................." w:value=".........................."/>
                <w:listItem w:displayText="  Other medical sciences" w:value="  Other medical sciences"/>
                <w:listItem w:displayText="     3.05.01 - Forensic science" w:value="     3.05.01 - Forensic science"/>
                <w:listItem w:displayText="     3.05.02 - Other medical sciences" w:value="     3.05.02 - Other medical sciences"/>
                <w:listItem w:displayText="..........................." w:value="..........................."/>
                <w:listItem w:displayText="4. Agricultural sciences" w:value="4. Agricultural sciences"/>
                <w:listItem w:displayText="............................" w:value="............................"/>
                <w:listItem w:displayText="  Agriculture, Forestry, and Fisheries" w:value="  Agriculture, Forestry, and Fisheries"/>
                <w:listItem w:displayText="     4.01.01 - Agriculture" w:value="     4.01.01 - Agriculture"/>
                <w:listItem w:displayText="     4.01.02 - Forestry" w:value="     4.01.02 - Forestry"/>
                <w:listItem w:displayText="     4.01.03 - Fisheries and Aquaculture" w:value="     4.01.03 - Fisheries and Aquaculture"/>
                <w:listItem w:displayText="     4.01.04 - Soil science" w:value="     4.01.04 - Soil science"/>
                <w:listItem w:displayText="     4.01.05 - Horticulture" w:value="     4.01.05 - Horticulture"/>
                <w:listItem w:displayText="     4.01.06 - Viticulture" w:value="     4.01.06 - Viticulture"/>
                <w:listItem w:displayText="     4.01.07 - Agronomy" w:value="     4.01.07 - Agronomy"/>
                <w:listItem w:displayText="     4.01.08 - Plant breeding &amp; plant protection - (Agricultural biotechnology under 4.04.01)" w:value="     4.01.08 - Plant breeding &amp; plant protection - (Agricultural biotechnology under 4.04.01)"/>
                <w:listItem w:displayText="............................." w:value="............................."/>
                <w:listItem w:displayText="  Animal and Dairy science" w:value="  Animal and Dairy science"/>
                <w:listItem w:displayText="     4.02.01 - Animal and dairy science (Animal biotechnology under 4.04.01)" w:value="     4.02.01 - Animal and dairy science (Animal biotechnology under 4.04.01)"/>
                <w:listItem w:displayText="     4.02.02 - Animal husbandry" w:value="     4.02.02 - Animal husbandry"/>
                <w:listItem w:displayText=".............................." w:value=".............................."/>
                <w:listItem w:displayText="  Veterinary science" w:value="  Veterinary science"/>
                <w:listItem w:displayText="     4.03.01 - Veterinary science (all)" w:value="     4.03.01 - Veterinary science (all)"/>
                <w:listItem w:displayText="..............................." w:value="..............................."/>
                <w:listItem w:displayText="  Agricultural biotechnology" w:value="  Agricultural biotechnology"/>
                <w:listItem w:displayText="     4.04.01 - Agricultural biotechnology &amp; food biotechnology" w:value="     4.04.01 - Agricultural biotechnology &amp; food biotechnology"/>
                <w:listItem w:displayText="     4.04.02 - Genetically Modified (GM) organism technology &amp; livestock cloning" w:value="     4.04.02 - Genetically Modified (GM) organism technology &amp; livestock cloning"/>
                <w:listItem w:displayText="     4.04.03 - Diagnostics (DNA chips and biosensing devices)" w:value="     4.04.03 - Diagnostics (DNA chips and biosensing devices)"/>
                <w:listItem w:displayText="     4.04.04 - Biomass feedstock production technologies" w:value="     4.04.04 - Biomass feedstock production technologies"/>
                <w:listItem w:displayText="     4.04.05 - Biopharming" w:value="     4.04.05 - Biopharming"/>
                <w:listItem w:displayText="................................" w:value="................................"/>
                <w:listItem w:displayText="  Other agricultural sciences" w:value="  Other agricultural sciences"/>
                <w:listItem w:displayText="     4.05.01 - Other agricultural sciences" w:value="     4.05.01 - Other agricultural sciences"/>
              </w:dropDownList>
            </w:sdtPr>
            <w:sdtEndPr/>
            <w:sdtContent>
              <w:p w14:paraId="74FF48E2" w14:textId="52AD367C" w:rsidR="008D71DA" w:rsidRPr="002971BC" w:rsidRDefault="00C167D3" w:rsidP="00AB7362">
                <w:pPr>
                  <w:spacing w:after="0" w:line="240" w:lineRule="auto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 xml:space="preserve">     2.02.09 - Software engineering and technology</w:t>
                </w:r>
              </w:p>
            </w:sdtContent>
          </w:sdt>
        </w:tc>
        <w:tc>
          <w:tcPr>
            <w:tcW w:w="5160" w:type="dxa"/>
            <w:gridSpan w:val="2"/>
            <w:shd w:val="clear" w:color="auto" w:fill="B0D2DA"/>
            <w:vAlign w:val="center"/>
          </w:tcPr>
          <w:p w14:paraId="009C0842" w14:textId="10192AA6" w:rsidR="008D71DA" w:rsidRPr="0020182B" w:rsidRDefault="00F621A7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08/210"/>
                <w:id w:val="-157313360"/>
                <w:lock w:val="sdtLocked"/>
                <w:placeholder>
                  <w:docPart w:val="E805B9A8D7C04957B046B7C9E59E009F"/>
                </w:placeholder>
                <w:dropDownList>
                  <w:listItem w:value="Choose an item."/>
                  <w:listItem w:displayText="208 - Continuation of a previously Claimed Project" w:value="208 - Continuation of a previously Claimed Project"/>
                  <w:listItem w:displayText="210 - First claim for the project" w:value="210 - First claim for the project"/>
                </w:dropDownList>
              </w:sdtPr>
              <w:sdtEndPr/>
              <w:sdtContent>
                <w:r w:rsidR="00AF722D">
                  <w:rPr>
                    <w:rFonts w:ascii="Arial" w:hAnsi="Arial" w:cs="Arial"/>
                    <w:sz w:val="20"/>
                    <w:szCs w:val="20"/>
                  </w:rPr>
                  <w:t>210 - First claim for the project</w:t>
                </w:r>
              </w:sdtContent>
            </w:sdt>
          </w:p>
        </w:tc>
      </w:tr>
      <w:tr w:rsidR="00F621A7" w:rsidRPr="0020182B" w14:paraId="585BB255" w14:textId="77777777" w:rsidTr="00F621A7">
        <w:trPr>
          <w:trHeight w:val="287"/>
        </w:trPr>
        <w:tc>
          <w:tcPr>
            <w:tcW w:w="9445" w:type="dxa"/>
            <w:gridSpan w:val="5"/>
            <w:shd w:val="clear" w:color="auto" w:fill="B0D2DA"/>
            <w:tcMar>
              <w:left w:w="120" w:type="dxa"/>
            </w:tcMar>
            <w:vAlign w:val="center"/>
          </w:tcPr>
          <w:p w14:paraId="6E58B725" w14:textId="77777777" w:rsidR="00F621A7" w:rsidRPr="0020182B" w:rsidRDefault="00F621A7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218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Was any of the work done jointly or in collaboration with other businesses?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</w:t>
            </w:r>
          </w:p>
        </w:tc>
        <w:tc>
          <w:tcPr>
            <w:tcW w:w="1583" w:type="dxa"/>
            <w:shd w:val="clear" w:color="auto" w:fill="B0D2DA"/>
            <w:vAlign w:val="center"/>
          </w:tcPr>
          <w:p w14:paraId="5C76E5D3" w14:textId="0330B696" w:rsidR="00F621A7" w:rsidRPr="0020182B" w:rsidRDefault="00894A71" w:rsidP="00F62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tag w:val="218"/>
                <w:id w:val="1745524819"/>
                <w:lock w:val="sdtLocked"/>
                <w:placeholder>
                  <w:docPart w:val="DefaultPlaceholder_1081868575"/>
                </w:placeholder>
                <w:dropDownList>
                  <w:listItem w:displayText="NO" w:value="NO"/>
                  <w:listItem w:displayText="YES" w:value="YES"/>
                  <w:listItem w:displayText="Choose an item." w:value="Choose an item."/>
                </w:dropDownList>
              </w:sdtPr>
              <w:sdtEndPr/>
              <w:sdtContent>
                <w:r w:rsidR="00AE739C">
                  <w:rPr>
                    <w:rFonts w:ascii="Arial" w:hAnsi="Arial" w:cs="Arial"/>
                    <w:sz w:val="20"/>
                    <w:szCs w:val="20"/>
                  </w:rPr>
                  <w:t>NO</w:t>
                </w:r>
              </w:sdtContent>
            </w:sdt>
          </w:p>
        </w:tc>
      </w:tr>
      <w:tr w:rsidR="008D71DA" w:rsidRPr="0020182B" w14:paraId="216575E7" w14:textId="77777777" w:rsidTr="000A7DF7">
        <w:trPr>
          <w:trHeight w:val="278"/>
        </w:trPr>
        <w:tc>
          <w:tcPr>
            <w:tcW w:w="11028" w:type="dxa"/>
            <w:gridSpan w:val="6"/>
            <w:shd w:val="clear" w:color="auto" w:fill="B0D2DA"/>
            <w:tcMar>
              <w:left w:w="120" w:type="dxa"/>
            </w:tcMar>
          </w:tcPr>
          <w:p w14:paraId="50D5492F" w14:textId="77777777" w:rsidR="008D71DA" w:rsidRPr="00634993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1DA" w:rsidRPr="0020182B" w14:paraId="713EA61B" w14:textId="77777777" w:rsidTr="000A7DF7">
        <w:trPr>
          <w:trHeight w:val="278"/>
        </w:trPr>
        <w:tc>
          <w:tcPr>
            <w:tcW w:w="11028" w:type="dxa"/>
            <w:gridSpan w:val="6"/>
            <w:shd w:val="clear" w:color="auto" w:fill="B0D2DA"/>
            <w:tcMar>
              <w:left w:w="120" w:type="dxa"/>
            </w:tcMar>
            <w:vAlign w:val="center"/>
          </w:tcPr>
          <w:p w14:paraId="4C68F2FD" w14:textId="77777777" w:rsidR="008D71DA" w:rsidRPr="00634993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 xml:space="preserve"> If you answered yes to line 218, complete lines 220 and 221</w:t>
            </w:r>
          </w:p>
        </w:tc>
      </w:tr>
      <w:tr w:rsidR="008D71DA" w:rsidRPr="0020182B" w14:paraId="68FCABAA" w14:textId="77777777" w:rsidTr="000A7DF7">
        <w:trPr>
          <w:trHeight w:val="278"/>
        </w:trPr>
        <w:tc>
          <w:tcPr>
            <w:tcW w:w="5514" w:type="dxa"/>
            <w:gridSpan w:val="3"/>
            <w:shd w:val="clear" w:color="auto" w:fill="B0D2DA"/>
            <w:tcMar>
              <w:left w:w="120" w:type="dxa"/>
            </w:tcMar>
            <w:vAlign w:val="center"/>
          </w:tcPr>
          <w:p w14:paraId="0B773D9E" w14:textId="77777777" w:rsidR="008D71DA" w:rsidRPr="00634993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220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</w:t>
            </w:r>
            <w:r w:rsidRPr="00634993">
              <w:rPr>
                <w:rFonts w:ascii="Arial" w:hAnsi="Arial" w:cs="Arial"/>
                <w:sz w:val="20"/>
                <w:szCs w:val="20"/>
              </w:rPr>
              <w:t>Names of the businesses</w:t>
            </w:r>
          </w:p>
        </w:tc>
        <w:tc>
          <w:tcPr>
            <w:tcW w:w="5514" w:type="dxa"/>
            <w:gridSpan w:val="3"/>
            <w:shd w:val="clear" w:color="auto" w:fill="B0D2DA"/>
            <w:vAlign w:val="center"/>
          </w:tcPr>
          <w:p w14:paraId="788387C6" w14:textId="77777777" w:rsidR="008D71DA" w:rsidRPr="00634993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221</w:t>
            </w:r>
            <w:r w:rsidRPr="00634993">
              <w:rPr>
                <w:rFonts w:ascii="Arial" w:hAnsi="Arial" w:cs="Arial"/>
                <w:sz w:val="20"/>
                <w:szCs w:val="20"/>
              </w:rPr>
              <w:t xml:space="preserve">            Business Number (##### #### RC####)</w:t>
            </w:r>
          </w:p>
        </w:tc>
      </w:tr>
      <w:tr w:rsidR="000A7DF7" w:rsidRPr="0020182B" w14:paraId="3A0C6868" w14:textId="77777777" w:rsidTr="000A7DF7">
        <w:trPr>
          <w:trHeight w:val="278"/>
        </w:trPr>
        <w:tc>
          <w:tcPr>
            <w:tcW w:w="355" w:type="dxa"/>
            <w:shd w:val="clear" w:color="auto" w:fill="B0D2DA"/>
            <w:tcMar>
              <w:left w:w="120" w:type="dxa"/>
            </w:tcMar>
            <w:vAlign w:val="center"/>
          </w:tcPr>
          <w:p w14:paraId="405298F6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59" w:type="dxa"/>
            <w:gridSpan w:val="2"/>
            <w:shd w:val="clear" w:color="auto" w:fill="auto"/>
            <w:vAlign w:val="center"/>
          </w:tcPr>
          <w:p w14:paraId="3BC2E70A" w14:textId="4907FF2E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4" w:type="dxa"/>
            <w:gridSpan w:val="3"/>
            <w:shd w:val="clear" w:color="auto" w:fill="auto"/>
            <w:vAlign w:val="center"/>
          </w:tcPr>
          <w:p w14:paraId="3F264406" w14:textId="28B553D9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F7" w:rsidRPr="0020182B" w14:paraId="7EEAA3A8" w14:textId="77777777" w:rsidTr="000A7DF7">
        <w:trPr>
          <w:trHeight w:val="278"/>
        </w:trPr>
        <w:tc>
          <w:tcPr>
            <w:tcW w:w="355" w:type="dxa"/>
            <w:shd w:val="clear" w:color="auto" w:fill="B0D2DA"/>
            <w:tcMar>
              <w:left w:w="120" w:type="dxa"/>
            </w:tcMar>
            <w:vAlign w:val="center"/>
          </w:tcPr>
          <w:p w14:paraId="090E298A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59" w:type="dxa"/>
            <w:gridSpan w:val="2"/>
            <w:shd w:val="clear" w:color="auto" w:fill="auto"/>
            <w:vAlign w:val="center"/>
          </w:tcPr>
          <w:p w14:paraId="7F5C38BE" w14:textId="52D56658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4" w:type="dxa"/>
            <w:gridSpan w:val="3"/>
            <w:shd w:val="clear" w:color="auto" w:fill="auto"/>
            <w:vAlign w:val="center"/>
          </w:tcPr>
          <w:p w14:paraId="0FF9D846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DF7" w:rsidRPr="0020182B" w14:paraId="28E2A847" w14:textId="77777777" w:rsidTr="000A7DF7">
        <w:trPr>
          <w:trHeight w:val="278"/>
        </w:trPr>
        <w:tc>
          <w:tcPr>
            <w:tcW w:w="355" w:type="dxa"/>
            <w:shd w:val="clear" w:color="auto" w:fill="B0D2DA"/>
            <w:tcMar>
              <w:left w:w="120" w:type="dxa"/>
            </w:tcMar>
            <w:vAlign w:val="center"/>
          </w:tcPr>
          <w:p w14:paraId="0A956702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59" w:type="dxa"/>
            <w:gridSpan w:val="2"/>
            <w:shd w:val="clear" w:color="auto" w:fill="auto"/>
            <w:vAlign w:val="center"/>
          </w:tcPr>
          <w:p w14:paraId="209D7EB0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4" w:type="dxa"/>
            <w:gridSpan w:val="3"/>
            <w:shd w:val="clear" w:color="auto" w:fill="auto"/>
            <w:vAlign w:val="center"/>
          </w:tcPr>
          <w:p w14:paraId="5511D9F0" w14:textId="77777777" w:rsidR="000A7DF7" w:rsidRPr="00634993" w:rsidRDefault="000A7DF7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71DA" w:rsidRPr="0020182B" w14:paraId="32D57C17" w14:textId="77777777" w:rsidTr="000A7DF7">
        <w:trPr>
          <w:trHeight w:val="278"/>
        </w:trPr>
        <w:tc>
          <w:tcPr>
            <w:tcW w:w="11028" w:type="dxa"/>
            <w:gridSpan w:val="6"/>
            <w:shd w:val="clear" w:color="auto" w:fill="B0D2DA"/>
            <w:tcMar>
              <w:left w:w="120" w:type="dxa"/>
            </w:tcMar>
            <w:vAlign w:val="center"/>
          </w:tcPr>
          <w:p w14:paraId="1A5E6856" w14:textId="77777777" w:rsidR="008D71DA" w:rsidRPr="00634993" w:rsidRDefault="008D71DA" w:rsidP="008D71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 If business is not registered; or there is no Business number, enter NR.</w:t>
            </w:r>
          </w:p>
        </w:tc>
      </w:tr>
    </w:tbl>
    <w:p w14:paraId="430657D2" w14:textId="77777777" w:rsidR="008D71DA" w:rsidRDefault="008D71DA" w:rsidP="008D71DA">
      <w:pPr>
        <w:spacing w:after="0"/>
      </w:pPr>
    </w:p>
    <w:p w14:paraId="6563E87B" w14:textId="77777777" w:rsidR="008D71DA" w:rsidRDefault="008D71DA">
      <w:pPr>
        <w:spacing w:after="160" w:line="259" w:lineRule="auto"/>
      </w:pPr>
      <w:r>
        <w:br w:type="page"/>
      </w:r>
    </w:p>
    <w:p w14:paraId="44DAA4AE" w14:textId="77777777" w:rsidR="008D71DA" w:rsidRDefault="008D71DA" w:rsidP="008D71DA">
      <w:pPr>
        <w:spacing w:after="0"/>
      </w:pPr>
    </w:p>
    <w:tbl>
      <w:tblPr>
        <w:tblW w:w="1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5"/>
        <w:gridCol w:w="574"/>
        <w:gridCol w:w="2000"/>
      </w:tblGrid>
      <w:tr w:rsidR="008D71DA" w:rsidRPr="0020182B" w14:paraId="141A38AD" w14:textId="77777777" w:rsidTr="0074711D">
        <w:tc>
          <w:tcPr>
            <w:tcW w:w="11219" w:type="dxa"/>
            <w:gridSpan w:val="3"/>
            <w:shd w:val="clear" w:color="auto" w:fill="B0D2DA"/>
            <w:vAlign w:val="center"/>
          </w:tcPr>
          <w:p w14:paraId="12EC7391" w14:textId="77777777" w:rsidR="008D71DA" w:rsidRPr="0020182B" w:rsidRDefault="008D71DA" w:rsidP="0074711D">
            <w:pPr>
              <w:spacing w:after="0" w:line="240" w:lineRule="auto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0182B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Section B – </w:t>
            </w: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Descriptions</w:t>
            </w:r>
          </w:p>
        </w:tc>
      </w:tr>
      <w:tr w:rsidR="008D71DA" w:rsidRPr="003019B3" w14:paraId="21AC845C" w14:textId="77777777" w:rsidTr="0074711D">
        <w:trPr>
          <w:trHeight w:val="590"/>
        </w:trPr>
        <w:tc>
          <w:tcPr>
            <w:tcW w:w="11219" w:type="dxa"/>
            <w:gridSpan w:val="3"/>
            <w:shd w:val="clear" w:color="auto" w:fill="B0D2DA"/>
            <w:vAlign w:val="center"/>
          </w:tcPr>
          <w:p w14:paraId="4CFD04C3" w14:textId="77777777" w:rsidR="008D71DA" w:rsidRPr="00FB48E5" w:rsidRDefault="008D71DA" w:rsidP="00FB48E5">
            <w:pPr>
              <w:spacing w:after="0" w:line="240" w:lineRule="auto"/>
              <w:ind w:left="545" w:hanging="545"/>
              <w:rPr>
                <w:rFonts w:ascii="Arial" w:hAnsi="Arial" w:cs="Arial"/>
                <w:sz w:val="20"/>
                <w:szCs w:val="20"/>
              </w:rPr>
            </w:pPr>
            <w:r w:rsidRPr="00FB48E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B48E5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242</w:t>
            </w:r>
            <w:r w:rsidRPr="00FB48E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B48E5">
              <w:rPr>
                <w:rFonts w:ascii="Arial" w:hAnsi="Arial" w:cs="Arial"/>
                <w:sz w:val="20"/>
                <w:szCs w:val="20"/>
              </w:rPr>
              <w:t xml:space="preserve">What scientific or technological uncertainties did you attempt to overcome – uncertainties that could not be removed      using standard practice? (Maximum 350 </w:t>
            </w:r>
            <w:proofErr w:type="gramStart"/>
            <w:r w:rsidRPr="00FB48E5">
              <w:rPr>
                <w:rFonts w:ascii="Arial" w:hAnsi="Arial" w:cs="Arial"/>
                <w:sz w:val="20"/>
                <w:szCs w:val="20"/>
              </w:rPr>
              <w:t xml:space="preserve">words)  </w:t>
            </w:r>
            <w:r w:rsidRPr="00FB48E5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gramEnd"/>
            <w:r w:rsidRPr="00FB48E5">
              <w:rPr>
                <w:rFonts w:ascii="Arial" w:hAnsi="Arial" w:cs="Arial"/>
                <w:b/>
                <w:sz w:val="20"/>
                <w:szCs w:val="20"/>
              </w:rPr>
              <w:t xml:space="preserve"> be submitted to CRA with tax return</w:t>
            </w:r>
          </w:p>
        </w:tc>
      </w:tr>
      <w:tr w:rsidR="003A104E" w:rsidRPr="00634993" w14:paraId="7DFE8F60" w14:textId="77777777" w:rsidTr="00F13CEF">
        <w:trPr>
          <w:trHeight w:val="10224"/>
        </w:trPr>
        <w:tc>
          <w:tcPr>
            <w:tcW w:w="8645" w:type="dxa"/>
            <w:tcBorders>
              <w:bottom w:val="single" w:sz="4" w:space="0" w:color="auto"/>
            </w:tcBorders>
            <w:shd w:val="clear" w:color="auto" w:fill="CCFFCC"/>
            <w:tcMar>
              <w:left w:w="120" w:type="dxa"/>
            </w:tcMar>
          </w:tcPr>
          <w:p w14:paraId="13AA4797" w14:textId="4D6641AC" w:rsidR="00DB2994" w:rsidRPr="00582B9E" w:rsidRDefault="00DB2994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This is a multi-year project that will implement Time-Difference of Arrival </w:t>
            </w:r>
            <w:r w:rsidR="00982F4E" w:rsidRPr="00582B9E">
              <w:rPr>
                <w:rFonts w:ascii="Courier" w:hAnsi="Courier" w:cs="Aharoni"/>
                <w:sz w:val="18"/>
                <w:szCs w:val="40"/>
                <w:lang w:val="en-US"/>
              </w:rPr>
              <w:t>(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TDOA) and Power Difference of Arrival (PDOA) </w:t>
            </w:r>
            <w:r w:rsidR="00982F4E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algorithms 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>in a cloud based, web-served interface.</w:t>
            </w:r>
            <w:r w:rsidR="00D373D4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This project seeks improve </w:t>
            </w:r>
            <w:r w:rsidR="007B5365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the efficiency and accuracy of </w:t>
            </w:r>
            <w:r w:rsidR="00D373D4" w:rsidRPr="00582B9E">
              <w:rPr>
                <w:rFonts w:ascii="Courier" w:hAnsi="Courier" w:cs="Aharoni"/>
                <w:sz w:val="18"/>
                <w:szCs w:val="40"/>
                <w:lang w:val="en-US"/>
              </w:rPr>
              <w:t>the</w:t>
            </w:r>
            <w:r w:rsidR="007B5365">
              <w:rPr>
                <w:rFonts w:ascii="Courier" w:hAnsi="Courier" w:cs="Aharoni"/>
                <w:sz w:val="18"/>
                <w:szCs w:val="40"/>
                <w:lang w:val="en-US"/>
              </w:rPr>
              <w:t>se</w:t>
            </w:r>
            <w:r w:rsidR="00D373D4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techniques</w:t>
            </w:r>
            <w:r w:rsidR="00D373D4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and extend their application.</w:t>
            </w:r>
          </w:p>
          <w:p w14:paraId="563049CA" w14:textId="77777777" w:rsidR="00DB2994" w:rsidRPr="00582B9E" w:rsidRDefault="00DB2994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</w:p>
          <w:p w14:paraId="4F8F25F6" w14:textId="3C440581" w:rsidR="00526F08" w:rsidRPr="00582B9E" w:rsidRDefault="00D76609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Some </w:t>
            </w:r>
            <w:r w:rsidR="005000C8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NovAtel 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GNSS receivers </w:t>
            </w:r>
            <w:r w:rsidR="00CD289D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can make 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>absolute</w:t>
            </w:r>
            <w:r w:rsidR="000563F1" w:rsidRPr="00582B9E">
              <w:rPr>
                <w:rFonts w:ascii="Courier" w:hAnsi="Courier" w:cs="Aharoni"/>
                <w:sz w:val="18"/>
                <w:szCs w:val="40"/>
                <w:lang w:val="en-US"/>
              </w:rPr>
              <w:t>-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time-tagged </w:t>
            </w:r>
            <w:r w:rsidR="00377EDE" w:rsidRPr="00582B9E">
              <w:rPr>
                <w:rFonts w:ascii="Courier" w:hAnsi="Courier" w:cs="Aharoni"/>
                <w:sz w:val="18"/>
                <w:szCs w:val="40"/>
                <w:lang w:val="en-US"/>
              </w:rPr>
              <w:t>radio frequency</w:t>
            </w:r>
            <w:r w:rsidR="000F0550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(RF) measurements</w:t>
            </w:r>
            <w:r w:rsidR="00377EDE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and output</w:t>
            </w:r>
            <w:r w:rsidR="006D5ECA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</w:t>
            </w:r>
            <w:r w:rsidR="00377EDE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these </w:t>
            </w:r>
            <w:r w:rsidR="00DF04F0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measurements </w:t>
            </w:r>
            <w:r w:rsidR="000563F1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as </w:t>
            </w:r>
            <w:r w:rsidR="00DF04F0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in-phase (I) and quadrature (Q) measurements. </w:t>
            </w:r>
            <w:r w:rsidR="003C440E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These measurements </w:t>
            </w:r>
            <w:r w:rsidR="000563F1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can be </w:t>
            </w:r>
            <w:r w:rsidR="007A09A2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combined to </w:t>
            </w:r>
            <w:r w:rsidR="006D2DCC" w:rsidRPr="00582B9E">
              <w:rPr>
                <w:rFonts w:ascii="Courier" w:hAnsi="Courier" w:cs="Aharoni"/>
                <w:sz w:val="18"/>
                <w:szCs w:val="40"/>
                <w:lang w:val="en-US"/>
              </w:rPr>
              <w:t>locat</w:t>
            </w:r>
            <w:r w:rsidR="000F0550" w:rsidRPr="00582B9E">
              <w:rPr>
                <w:rFonts w:ascii="Courier" w:hAnsi="Courier" w:cs="Aharoni"/>
                <w:sz w:val="18"/>
                <w:szCs w:val="40"/>
                <w:lang w:val="en-US"/>
              </w:rPr>
              <w:t>e the source of</w:t>
            </w:r>
            <w:r w:rsidR="006D2DCC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</w:t>
            </w:r>
            <w:r w:rsidR="000F0550" w:rsidRPr="00582B9E">
              <w:rPr>
                <w:rFonts w:ascii="Courier" w:hAnsi="Courier" w:cs="Aharoni"/>
                <w:sz w:val="18"/>
                <w:szCs w:val="40"/>
                <w:lang w:val="en-US"/>
              </w:rPr>
              <w:t>RF</w:t>
            </w:r>
            <w:r w:rsidR="006D2DCC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jamming</w:t>
            </w:r>
            <w:r w:rsidR="000F0550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, with particular attention to jamming the occurs in or adjacent to </w:t>
            </w:r>
            <w:r w:rsidR="006D2DCC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GNSS </w:t>
            </w:r>
            <w:r w:rsidR="006A11F9" w:rsidRPr="00582B9E">
              <w:rPr>
                <w:rFonts w:ascii="Courier" w:hAnsi="Courier" w:cs="Aharoni"/>
                <w:sz w:val="18"/>
                <w:szCs w:val="40"/>
                <w:lang w:val="en-US"/>
              </w:rPr>
              <w:t>bands.</w:t>
            </w:r>
            <w:r w:rsidR="00046549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These </w:t>
            </w:r>
            <w:r w:rsidR="00B5798A" w:rsidRPr="00582B9E">
              <w:rPr>
                <w:rFonts w:ascii="Courier" w:hAnsi="Courier" w:cs="Aharoni"/>
                <w:sz w:val="18"/>
                <w:szCs w:val="40"/>
                <w:lang w:val="en-US"/>
              </w:rPr>
              <w:t>jam</w:t>
            </w:r>
            <w:r w:rsidR="00A538A2" w:rsidRPr="00582B9E">
              <w:rPr>
                <w:rFonts w:ascii="Courier" w:hAnsi="Courier" w:cs="Aharoni"/>
                <w:sz w:val="18"/>
                <w:szCs w:val="40"/>
                <w:lang w:val="en-US"/>
              </w:rPr>
              <w:t>mer source</w:t>
            </w:r>
            <w:r w:rsidR="00B5798A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location </w:t>
            </w:r>
            <w:r w:rsidR="00046549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techniques </w:t>
            </w:r>
            <w:r w:rsidR="00B5798A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were </w:t>
            </w:r>
            <w:r w:rsidR="00A538A2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first developed for </w:t>
            </w:r>
            <w:r w:rsidR="006A11F9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NovAtel </w:t>
            </w:r>
            <w:r w:rsidR="00036BBB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MINOS6 </w:t>
            </w:r>
            <w:r w:rsidR="00A538A2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based GNSS </w:t>
            </w:r>
            <w:r w:rsidR="004D0D49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receivers. </w:t>
            </w:r>
            <w:commentRangeStart w:id="0"/>
            <w:r w:rsidR="004D0D49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The extension of this capability to the new generation of MINOS7 based receivers has not been completed and </w:t>
            </w:r>
            <w:r w:rsidR="00B0168F">
              <w:rPr>
                <w:rFonts w:ascii="Courier" w:hAnsi="Courier" w:cs="Aharoni"/>
                <w:sz w:val="18"/>
                <w:szCs w:val="40"/>
                <w:lang w:val="en-US"/>
              </w:rPr>
              <w:t xml:space="preserve">part of this </w:t>
            </w:r>
            <w:r w:rsidR="00FA5E15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experimental </w:t>
            </w:r>
            <w:commentRangeStart w:id="1"/>
            <w:commentRangeStart w:id="2"/>
            <w:r w:rsidR="00FA5E15" w:rsidRPr="00582B9E">
              <w:rPr>
                <w:rFonts w:ascii="Courier" w:hAnsi="Courier" w:cs="Aharoni"/>
                <w:sz w:val="18"/>
                <w:szCs w:val="40"/>
                <w:lang w:val="en-US"/>
              </w:rPr>
              <w:t>development</w:t>
            </w:r>
            <w:commentRangeEnd w:id="1"/>
            <w:r w:rsidR="00F557DE">
              <w:rPr>
                <w:rStyle w:val="CommentReference"/>
              </w:rPr>
              <w:commentReference w:id="1"/>
            </w:r>
            <w:commentRangeEnd w:id="2"/>
            <w:r w:rsidR="00BD35CB">
              <w:rPr>
                <w:rStyle w:val="CommentReference"/>
              </w:rPr>
              <w:commentReference w:id="2"/>
            </w:r>
            <w:r w:rsidR="00FA5E15" w:rsidRPr="00582B9E">
              <w:rPr>
                <w:rFonts w:ascii="Courier" w:hAnsi="Courier" w:cs="Aharoni"/>
                <w:sz w:val="18"/>
                <w:szCs w:val="40"/>
                <w:lang w:val="en-US"/>
              </w:rPr>
              <w:t>.</w:t>
            </w:r>
            <w:commentRangeEnd w:id="0"/>
            <w:r w:rsidR="00BD35CB">
              <w:rPr>
                <w:rStyle w:val="CommentReference"/>
              </w:rPr>
              <w:commentReference w:id="0"/>
            </w:r>
            <w:ins w:id="3" w:author="HOUGHTON Joshua" w:date="2022-03-03T14:27:00Z">
              <w:r w:rsidR="00D96CA9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 This is challenging </w:t>
              </w:r>
            </w:ins>
            <w:ins w:id="4" w:author="HOUGHTON Joshua" w:date="2022-03-03T14:28:00Z">
              <w:r w:rsidR="00661923">
                <w:rPr>
                  <w:rFonts w:ascii="Courier" w:hAnsi="Courier" w:cs="Aharoni"/>
                  <w:sz w:val="18"/>
                  <w:szCs w:val="40"/>
                  <w:lang w:val="en-US"/>
                </w:rPr>
                <w:t>due to</w:t>
              </w:r>
            </w:ins>
            <w:ins w:id="5" w:author="HOUGHTON Joshua" w:date="2022-03-03T14:27:00Z">
              <w:r w:rsidR="00D96CA9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 changes </w:t>
              </w:r>
            </w:ins>
            <w:ins w:id="6" w:author="HOUGHTON Joshua" w:date="2022-03-03T14:28:00Z">
              <w:r w:rsidR="00831EF7">
                <w:rPr>
                  <w:rFonts w:ascii="Courier" w:hAnsi="Courier" w:cs="Aharoni"/>
                  <w:sz w:val="18"/>
                  <w:szCs w:val="40"/>
                  <w:lang w:val="en-US"/>
                </w:rPr>
                <w:t>in system architecture that were introduced with the MINOS7</w:t>
              </w:r>
            </w:ins>
            <w:ins w:id="7" w:author="HOUGHTON Joshua" w:date="2022-03-03T14:29:00Z">
              <w:r w:rsidR="00661923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 as well as </w:t>
              </w:r>
              <w:commentRangeStart w:id="8"/>
              <w:commentRangeStart w:id="9"/>
              <w:r w:rsidR="00661923">
                <w:rPr>
                  <w:rFonts w:ascii="Courier" w:hAnsi="Courier" w:cs="Aharoni"/>
                  <w:sz w:val="18"/>
                  <w:szCs w:val="40"/>
                  <w:lang w:val="en-US"/>
                </w:rPr>
                <w:t>new</w:t>
              </w:r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>ly</w:t>
              </w:r>
              <w:r w:rsidR="00661923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 </w:t>
              </w:r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supported </w:t>
              </w:r>
              <w:r w:rsidR="00661923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signals </w:t>
              </w:r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>and satellite constellations</w:t>
              </w:r>
            </w:ins>
            <w:commentRangeEnd w:id="8"/>
            <w:ins w:id="10" w:author="HOUGHTON Joshua" w:date="2022-03-03T15:41:00Z">
              <w:r w:rsidR="00C271DF">
                <w:rPr>
                  <w:rStyle w:val="CommentReference"/>
                </w:rPr>
                <w:commentReference w:id="8"/>
              </w:r>
            </w:ins>
            <w:commentRangeEnd w:id="9"/>
            <w:r w:rsidR="00BD35CB">
              <w:rPr>
                <w:rStyle w:val="CommentReference"/>
              </w:rPr>
              <w:commentReference w:id="9"/>
            </w:r>
            <w:ins w:id="11" w:author="HOUGHTON Joshua" w:date="2022-03-03T14:29:00Z"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, which </w:t>
              </w:r>
              <w:r w:rsidR="007B1B90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changes </w:t>
              </w:r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the </w:t>
              </w:r>
              <w:proofErr w:type="spellStart"/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>behaviour</w:t>
              </w:r>
              <w:proofErr w:type="spellEnd"/>
              <w:r w:rsidR="00430546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 of the receiver </w:t>
              </w:r>
              <w:r w:rsidR="007B1B90">
                <w:rPr>
                  <w:rFonts w:ascii="Courier" w:hAnsi="Courier" w:cs="Aharoni"/>
                  <w:sz w:val="18"/>
                  <w:szCs w:val="40"/>
                  <w:lang w:val="en-US"/>
                </w:rPr>
                <w:t xml:space="preserve">relative to the </w:t>
              </w:r>
            </w:ins>
            <w:ins w:id="12" w:author="HOUGHTON Joshua" w:date="2022-03-03T14:30:00Z">
              <w:r w:rsidR="007B1B90">
                <w:rPr>
                  <w:rFonts w:ascii="Courier" w:hAnsi="Courier" w:cs="Aharoni"/>
                  <w:sz w:val="18"/>
                  <w:szCs w:val="40"/>
                  <w:lang w:val="en-US"/>
                </w:rPr>
                <w:t>previous implementation on the OEM6.</w:t>
              </w:r>
            </w:ins>
          </w:p>
          <w:p w14:paraId="1DC9CD84" w14:textId="77777777" w:rsidR="00526F08" w:rsidRPr="00582B9E" w:rsidRDefault="00526F08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</w:p>
          <w:p w14:paraId="633A75B8" w14:textId="10B39B25" w:rsidR="00FA7852" w:rsidRPr="00582B9E" w:rsidRDefault="00D71AB4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Additionally, it is uncertain </w:t>
            </w:r>
            <w:r w:rsidR="00F12754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how 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this technique </w:t>
            </w:r>
            <w:r w:rsidR="00F12754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could be </w:t>
            </w:r>
            <w:r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implemented in a </w:t>
            </w:r>
            <w:r w:rsidR="00DD4ABF" w:rsidRPr="00582B9E">
              <w:rPr>
                <w:rFonts w:ascii="Courier" w:hAnsi="Courier" w:cs="Aharoni"/>
                <w:sz w:val="18"/>
                <w:szCs w:val="40"/>
                <w:lang w:val="en-US"/>
              </w:rPr>
              <w:t>cloud-computing</w:t>
            </w:r>
            <w:r w:rsidR="004B1513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environment</w:t>
            </w:r>
            <w:r w:rsidR="00DD4ABF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, allowing for </w:t>
            </w:r>
            <w:r w:rsidR="00E175EF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simple </w:t>
            </w:r>
            <w:r w:rsidR="00DD4ABF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end-user </w:t>
            </w:r>
            <w:r w:rsidR="00E175EF" w:rsidRPr="00582B9E">
              <w:rPr>
                <w:rFonts w:ascii="Courier" w:hAnsi="Courier" w:cs="Aharoni"/>
                <w:sz w:val="18"/>
                <w:szCs w:val="40"/>
                <w:lang w:val="en-US"/>
              </w:rPr>
              <w:t>jammer geolocation</w:t>
            </w:r>
            <w:r w:rsidR="0025419F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and mapping of probabilities</w:t>
            </w:r>
            <w:r w:rsidR="00E175EF" w:rsidRPr="00582B9E">
              <w:rPr>
                <w:rFonts w:ascii="Courier" w:hAnsi="Courier" w:cs="Aharoni"/>
                <w:sz w:val="18"/>
                <w:szCs w:val="40"/>
                <w:lang w:val="en-US"/>
              </w:rPr>
              <w:t>.</w:t>
            </w:r>
            <w:r w:rsidR="004B1513" w:rsidRPr="00582B9E">
              <w:rPr>
                <w:rFonts w:ascii="Courier" w:hAnsi="Courier" w:cs="Aharoni"/>
                <w:sz w:val="18"/>
                <w:szCs w:val="40"/>
                <w:lang w:val="en-US"/>
              </w:rPr>
              <w:t xml:space="preserve"> </w:t>
            </w:r>
          </w:p>
          <w:p w14:paraId="4092A29A" w14:textId="35E1A197" w:rsidR="00D71AB4" w:rsidRPr="00582B9E" w:rsidRDefault="00D71AB4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</w:p>
          <w:p w14:paraId="1BC02895" w14:textId="77777777" w:rsidR="00526F08" w:rsidRPr="00582B9E" w:rsidRDefault="00526F08" w:rsidP="00F219A5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</w:p>
          <w:p w14:paraId="2D03EEE2" w14:textId="7D168033" w:rsidR="00FF3C58" w:rsidRPr="00582B9E" w:rsidRDefault="00FF3C58" w:rsidP="00670D62">
            <w:pPr>
              <w:widowControl w:val="0"/>
              <w:spacing w:after="0" w:line="240" w:lineRule="auto"/>
              <w:rPr>
                <w:rFonts w:ascii="Courier" w:hAnsi="Courier" w:cs="Aharoni"/>
                <w:sz w:val="18"/>
                <w:szCs w:val="40"/>
                <w:lang w:val="en-US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B0D2DA"/>
          </w:tcPr>
          <w:p w14:paraId="0AF016D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7A9F00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D6B25C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6294EAD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602A9C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F38F9E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7D9253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07544D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4DDF874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1354D8E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912CFC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1BA747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912CB4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10D38A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63438B6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146D5D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587600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57B666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5A1434F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543FCBE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E7D57C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199D030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789CA9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C2D81F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8DF66F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6D7D550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C34358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9F64E3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9245E0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338846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A3CCE2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9BE248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E8C6F3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C945E7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2F9A76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5E979A3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903351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B18DE1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540DFD3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7B8ECE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4C65D27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7947993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4ACE7E9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6EDC5BE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16BF557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453F4D7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288C8D4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314A09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39621C8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</w:p>
          <w:p w14:paraId="03EDF03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18"/>
              </w:rPr>
            </w:pPr>
            <w:r w:rsidRPr="00F13CEF">
              <w:rPr>
                <w:rFonts w:ascii="Courier" w:hAnsi="Courier"/>
                <w:b/>
                <w:color w:val="FF0000"/>
                <w:sz w:val="18"/>
                <w:szCs w:val="18"/>
              </w:rPr>
              <w:t>MAX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B0D2DA"/>
          </w:tcPr>
          <w:p w14:paraId="5A254126" w14:textId="77777777" w:rsidR="003A104E" w:rsidRPr="00FB48E5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62414078" w14:textId="77777777" w:rsidR="003A104E" w:rsidRPr="00FB48E5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7C532A7C" w14:textId="77777777" w:rsidR="003A104E" w:rsidRPr="00FB48E5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1D91D0A8" w14:textId="77777777" w:rsidR="003A104E" w:rsidRPr="00FB48E5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</w:tc>
      </w:tr>
      <w:tr w:rsidR="003A104E" w:rsidRPr="00F13CEF" w14:paraId="0FFB480D" w14:textId="77777777" w:rsidTr="00F13CEF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29CF479E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F13CEF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242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 xml:space="preserve"> Supporting details</w:t>
            </w:r>
            <w:r w:rsidRPr="00F13CEF">
              <w:rPr>
                <w:rFonts w:ascii="Arial" w:hAnsi="Arial" w:cs="Arial"/>
                <w:sz w:val="20"/>
                <w:szCs w:val="20"/>
              </w:rPr>
              <w:t xml:space="preserve"> on scientific or technological uncertainties (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>Not to be submitted to CRA with tax return)</w:t>
            </w:r>
          </w:p>
        </w:tc>
      </w:tr>
      <w:tr w:rsidR="003A104E" w:rsidRPr="00F13CEF" w14:paraId="1157E049" w14:textId="77777777" w:rsidTr="00F75181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7D16C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4F9E6A3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211E337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3469350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8E5834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0DA8B32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1AE1DE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04E" w:rsidRPr="0020182B" w14:paraId="15B8A406" w14:textId="77777777" w:rsidTr="00F75181">
        <w:trPr>
          <w:trHeight w:val="602"/>
        </w:trPr>
        <w:tc>
          <w:tcPr>
            <w:tcW w:w="11219" w:type="dxa"/>
            <w:gridSpan w:val="3"/>
            <w:tcBorders>
              <w:top w:val="single" w:sz="4" w:space="0" w:color="auto"/>
            </w:tcBorders>
            <w:shd w:val="clear" w:color="auto" w:fill="B0D2DA"/>
            <w:vAlign w:val="center"/>
          </w:tcPr>
          <w:p w14:paraId="734413CD" w14:textId="77777777" w:rsidR="003A104E" w:rsidRPr="0020182B" w:rsidRDefault="003A104E" w:rsidP="003A104E">
            <w:pPr>
              <w:spacing w:after="0" w:line="240" w:lineRule="auto"/>
              <w:ind w:left="485" w:hanging="485"/>
              <w:rPr>
                <w:rFonts w:ascii="Arial" w:hAnsi="Arial" w:cs="Arial"/>
                <w:b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lastRenderedPageBreak/>
              <w:t xml:space="preserve"> 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4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What </w:t>
            </w:r>
            <w:r>
              <w:rPr>
                <w:rFonts w:ascii="Arial" w:hAnsi="Arial" w:cs="Arial"/>
                <w:sz w:val="20"/>
                <w:szCs w:val="20"/>
              </w:rPr>
              <w:t xml:space="preserve">work did you perform </w:t>
            </w:r>
            <w:r w:rsidRPr="00F14073">
              <w:rPr>
                <w:rFonts w:ascii="Arial" w:hAnsi="Arial" w:cs="Arial"/>
                <w:b/>
                <w:sz w:val="20"/>
                <w:szCs w:val="20"/>
              </w:rPr>
              <w:t xml:space="preserve">in the tax year </w:t>
            </w:r>
            <w:r>
              <w:rPr>
                <w:rFonts w:ascii="Arial" w:hAnsi="Arial" w:cs="Arial"/>
                <w:sz w:val="20"/>
                <w:szCs w:val="20"/>
              </w:rPr>
              <w:t xml:space="preserve">to overcome the scientific or technological uncertainties described in Line 242?  (Summarize the systematic investigation or search) </w:t>
            </w:r>
            <w:r w:rsidRPr="00634993">
              <w:rPr>
                <w:rFonts w:ascii="Arial" w:hAnsi="Arial" w:cs="Arial"/>
                <w:sz w:val="20"/>
                <w:szCs w:val="20"/>
              </w:rPr>
              <w:t xml:space="preserve">(Max. 700 </w:t>
            </w:r>
            <w:proofErr w:type="gramStart"/>
            <w:r w:rsidRPr="00634993">
              <w:rPr>
                <w:rFonts w:ascii="Arial" w:hAnsi="Arial" w:cs="Arial"/>
                <w:sz w:val="20"/>
                <w:szCs w:val="20"/>
              </w:rPr>
              <w:t>words)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gramEnd"/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be submitted to CRA with tax return</w:t>
            </w:r>
          </w:p>
        </w:tc>
      </w:tr>
      <w:tr w:rsidR="003A104E" w:rsidRPr="00634993" w14:paraId="01C37A5E" w14:textId="77777777" w:rsidTr="00F13CEF">
        <w:tc>
          <w:tcPr>
            <w:tcW w:w="8645" w:type="dxa"/>
            <w:tcBorders>
              <w:bottom w:val="single" w:sz="4" w:space="0" w:color="auto"/>
            </w:tcBorders>
            <w:shd w:val="clear" w:color="auto" w:fill="FFCC99"/>
            <w:tcMar>
              <w:left w:w="120" w:type="dxa"/>
            </w:tcMar>
          </w:tcPr>
          <w:p w14:paraId="241EB56B" w14:textId="77777777" w:rsidR="00444866" w:rsidRPr="00DE018B" w:rsidRDefault="00670D62" w:rsidP="00F219A5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>During the 2021 tax year</w:t>
            </w:r>
            <w:r w:rsidR="00444866" w:rsidRPr="00DE018B">
              <w:rPr>
                <w:rFonts w:ascii="Courier" w:hAnsi="Courier"/>
                <w:sz w:val="18"/>
                <w:szCs w:val="18"/>
              </w:rPr>
              <w:t xml:space="preserve"> the following work was completed:</w:t>
            </w:r>
          </w:p>
          <w:p w14:paraId="524200CB" w14:textId="66B9E4F3" w:rsidR="005A4FE1" w:rsidRPr="00DE018B" w:rsidRDefault="00D121EB" w:rsidP="00444866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>Reviewed e</w:t>
            </w:r>
            <w:r w:rsidR="00670D62" w:rsidRPr="00DE018B">
              <w:rPr>
                <w:rFonts w:ascii="Courier" w:hAnsi="Courier"/>
                <w:sz w:val="18"/>
                <w:szCs w:val="18"/>
              </w:rPr>
              <w:t xml:space="preserve">xisting </w:t>
            </w:r>
            <w:r w:rsidR="005A4FE1" w:rsidRPr="00DE018B">
              <w:rPr>
                <w:rFonts w:ascii="Courier" w:hAnsi="Courier"/>
                <w:sz w:val="18"/>
                <w:szCs w:val="18"/>
              </w:rPr>
              <w:t>OEM6 TDOA and PDOA research and data</w:t>
            </w:r>
            <w:r w:rsidR="000C5211" w:rsidRPr="00DE018B">
              <w:rPr>
                <w:rFonts w:ascii="Courier" w:hAnsi="Courier"/>
                <w:sz w:val="18"/>
                <w:szCs w:val="18"/>
              </w:rPr>
              <w:t>. A</w:t>
            </w:r>
            <w:r w:rsidR="005A4FE1" w:rsidRPr="00DE018B">
              <w:rPr>
                <w:rFonts w:ascii="Courier" w:hAnsi="Courier"/>
                <w:sz w:val="18"/>
                <w:szCs w:val="18"/>
              </w:rPr>
              <w:t xml:space="preserve">ssessed </w:t>
            </w:r>
            <w:r w:rsidR="000C5211" w:rsidRPr="00DE018B">
              <w:rPr>
                <w:rFonts w:ascii="Courier" w:hAnsi="Courier"/>
                <w:sz w:val="18"/>
                <w:szCs w:val="18"/>
              </w:rPr>
              <w:t xml:space="preserve">the data </w:t>
            </w:r>
            <w:r w:rsidR="005A4FE1" w:rsidRPr="00DE018B">
              <w:rPr>
                <w:rFonts w:ascii="Courier" w:hAnsi="Courier"/>
                <w:sz w:val="18"/>
                <w:szCs w:val="18"/>
              </w:rPr>
              <w:t xml:space="preserve">for the suitability </w:t>
            </w:r>
            <w:r w:rsidR="000D0AF7" w:rsidRPr="00DE018B">
              <w:rPr>
                <w:rFonts w:ascii="Courier" w:hAnsi="Courier"/>
                <w:sz w:val="18"/>
                <w:szCs w:val="18"/>
              </w:rPr>
              <w:t xml:space="preserve">to </w:t>
            </w:r>
            <w:r w:rsidR="005A4FE1" w:rsidRPr="00DE018B">
              <w:rPr>
                <w:rFonts w:ascii="Courier" w:hAnsi="Courier"/>
                <w:sz w:val="18"/>
                <w:szCs w:val="18"/>
              </w:rPr>
              <w:t xml:space="preserve">test on an implemented, cloud-based geolocation service. </w:t>
            </w:r>
          </w:p>
          <w:p w14:paraId="4AD18A47" w14:textId="3F23D338" w:rsidR="0032465D" w:rsidRPr="00DE018B" w:rsidRDefault="0032465D" w:rsidP="00F219A5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235927E2" w14:textId="461B7037" w:rsidR="00444866" w:rsidRPr="00DE018B" w:rsidRDefault="00D121EB" w:rsidP="004E094E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>C</w:t>
            </w:r>
            <w:r w:rsidR="0032465D" w:rsidRPr="00DE018B">
              <w:rPr>
                <w:rFonts w:ascii="Courier" w:hAnsi="Courier"/>
                <w:sz w:val="18"/>
                <w:szCs w:val="18"/>
              </w:rPr>
              <w:t xml:space="preserve">ollected </w:t>
            </w:r>
            <w:r w:rsidRPr="00DE018B">
              <w:rPr>
                <w:rFonts w:ascii="Courier" w:hAnsi="Courier"/>
                <w:sz w:val="18"/>
                <w:szCs w:val="18"/>
              </w:rPr>
              <w:t xml:space="preserve">additional data </w:t>
            </w:r>
            <w:r w:rsidR="00D01E4D" w:rsidRPr="00DE018B">
              <w:rPr>
                <w:rFonts w:ascii="Courier" w:hAnsi="Courier"/>
                <w:sz w:val="18"/>
                <w:szCs w:val="18"/>
              </w:rPr>
              <w:t xml:space="preserve">using the new OEM7 platform </w:t>
            </w:r>
            <w:r w:rsidR="0032465D" w:rsidRPr="00DE018B">
              <w:rPr>
                <w:rFonts w:ascii="Courier" w:hAnsi="Courier"/>
                <w:sz w:val="18"/>
                <w:szCs w:val="18"/>
              </w:rPr>
              <w:t xml:space="preserve">with the following </w:t>
            </w:r>
            <w:r w:rsidR="007B50AE" w:rsidRPr="00DE018B">
              <w:rPr>
                <w:rFonts w:ascii="Courier" w:hAnsi="Courier"/>
                <w:sz w:val="18"/>
                <w:szCs w:val="18"/>
              </w:rPr>
              <w:t>parameters</w:t>
            </w:r>
            <w:r w:rsidR="00444866" w:rsidRPr="00DE018B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2E5BE005" w14:textId="77777777" w:rsidR="00444866" w:rsidRPr="00DE018B" w:rsidRDefault="00444866" w:rsidP="00444866">
            <w:pPr>
              <w:pStyle w:val="ListParagraph"/>
              <w:rPr>
                <w:rFonts w:ascii="Courier" w:hAnsi="Courier"/>
                <w:sz w:val="18"/>
                <w:szCs w:val="18"/>
              </w:rPr>
            </w:pPr>
          </w:p>
          <w:p w14:paraId="398E66B1" w14:textId="77777777" w:rsidR="002A438D" w:rsidRPr="00DE018B" w:rsidRDefault="0032465D" w:rsidP="00F219A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Search for suspected jammers (based on </w:t>
            </w:r>
            <w:r w:rsidR="00005026" w:rsidRPr="00DE018B">
              <w:rPr>
                <w:rFonts w:ascii="Courier" w:hAnsi="Courier"/>
                <w:sz w:val="18"/>
                <w:szCs w:val="18"/>
              </w:rPr>
              <w:t>jamming like events observed during operation of competitive GNSS receivers)</w:t>
            </w:r>
          </w:p>
          <w:p w14:paraId="3E8F2287" w14:textId="77777777" w:rsidR="002A438D" w:rsidRPr="00DE018B" w:rsidRDefault="00005026" w:rsidP="00F219A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Collection of long duration GNSS signals (&gt; 4 hours) in </w:t>
            </w:r>
            <w:r w:rsidR="00D02CA6" w:rsidRPr="00DE018B">
              <w:rPr>
                <w:rFonts w:ascii="Courier" w:hAnsi="Courier"/>
                <w:sz w:val="18"/>
                <w:szCs w:val="18"/>
              </w:rPr>
              <w:t>signal environments where jammers are likely to exist in the form of personal privacy devices. These environments include high vehicle traffic corridors such as highways.</w:t>
            </w:r>
          </w:p>
          <w:p w14:paraId="0256038C" w14:textId="77777777" w:rsidR="002A438D" w:rsidRPr="00DE018B" w:rsidRDefault="00D02CA6" w:rsidP="00F219A5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Collection of </w:t>
            </w:r>
            <w:r w:rsidR="001247EB" w:rsidRPr="00DE018B">
              <w:rPr>
                <w:rFonts w:ascii="Courier" w:hAnsi="Courier"/>
                <w:sz w:val="18"/>
                <w:szCs w:val="18"/>
              </w:rPr>
              <w:t xml:space="preserve">RF signals in known jammer environments, where </w:t>
            </w:r>
            <w:r w:rsidR="00AA1780" w:rsidRPr="00DE018B">
              <w:rPr>
                <w:rFonts w:ascii="Courier" w:hAnsi="Courier"/>
                <w:sz w:val="18"/>
                <w:szCs w:val="18"/>
              </w:rPr>
              <w:t xml:space="preserve">a </w:t>
            </w:r>
            <w:r w:rsidR="001247EB" w:rsidRPr="00DE018B">
              <w:rPr>
                <w:rFonts w:ascii="Courier" w:hAnsi="Courier"/>
                <w:sz w:val="18"/>
                <w:szCs w:val="18"/>
              </w:rPr>
              <w:t xml:space="preserve">jammer </w:t>
            </w:r>
            <w:r w:rsidR="00AA1780" w:rsidRPr="00DE018B">
              <w:rPr>
                <w:rFonts w:ascii="Courier" w:hAnsi="Courier"/>
                <w:sz w:val="18"/>
                <w:szCs w:val="18"/>
              </w:rPr>
              <w:t>is intentionally broadcast in</w:t>
            </w:r>
            <w:r w:rsidR="001247EB" w:rsidRPr="00DE018B">
              <w:rPr>
                <w:rFonts w:ascii="Courier" w:hAnsi="Courier"/>
                <w:sz w:val="18"/>
                <w:szCs w:val="18"/>
              </w:rPr>
              <w:t xml:space="preserve"> non-protected bands but within the bandwidth of the GNSS receiver. </w:t>
            </w:r>
          </w:p>
          <w:p w14:paraId="0F52F0A3" w14:textId="77777777" w:rsidR="002A438D" w:rsidRPr="00DE018B" w:rsidRDefault="002A438D" w:rsidP="002A438D">
            <w:pPr>
              <w:pStyle w:val="ListParagraph"/>
              <w:widowControl w:val="0"/>
              <w:spacing w:after="0" w:line="240" w:lineRule="auto"/>
              <w:ind w:left="465"/>
              <w:rPr>
                <w:rFonts w:ascii="Courier" w:hAnsi="Courier"/>
                <w:sz w:val="18"/>
                <w:szCs w:val="18"/>
              </w:rPr>
            </w:pPr>
          </w:p>
          <w:p w14:paraId="75C8FBC5" w14:textId="373E12EF" w:rsidR="00CE3680" w:rsidRPr="00DE018B" w:rsidRDefault="002F2ED8" w:rsidP="002A438D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Processed </w:t>
            </w:r>
            <w:r w:rsidR="002A438D" w:rsidRPr="00DE018B">
              <w:rPr>
                <w:rFonts w:ascii="Courier" w:hAnsi="Courier"/>
                <w:sz w:val="18"/>
                <w:szCs w:val="18"/>
              </w:rPr>
              <w:t xml:space="preserve">data using </w:t>
            </w:r>
            <w:r w:rsidR="00CE3680" w:rsidRPr="00DE018B">
              <w:rPr>
                <w:rFonts w:ascii="Courier" w:hAnsi="Courier"/>
                <w:sz w:val="18"/>
                <w:szCs w:val="18"/>
              </w:rPr>
              <w:t xml:space="preserve">TDOA and PDOA techniques to </w:t>
            </w:r>
            <w:r w:rsidR="002242AD" w:rsidRPr="00DE018B">
              <w:rPr>
                <w:rFonts w:ascii="Courier" w:hAnsi="Courier"/>
                <w:sz w:val="18"/>
                <w:szCs w:val="18"/>
              </w:rPr>
              <w:t xml:space="preserve">determine the accuracy and precision of the location methodologies </w:t>
            </w:r>
            <w:r w:rsidR="008323DE" w:rsidRPr="00DE018B">
              <w:rPr>
                <w:rFonts w:ascii="Courier" w:hAnsi="Courier"/>
                <w:sz w:val="18"/>
                <w:szCs w:val="18"/>
              </w:rPr>
              <w:t xml:space="preserve">in determination of the jammer location. </w:t>
            </w:r>
          </w:p>
          <w:p w14:paraId="3339E9CF" w14:textId="77777777" w:rsidR="000619B2" w:rsidRPr="00DE018B" w:rsidRDefault="000619B2" w:rsidP="000619B2">
            <w:pPr>
              <w:pStyle w:val="ListParagraph"/>
              <w:widowControl w:val="0"/>
              <w:spacing w:after="0" w:line="240" w:lineRule="auto"/>
              <w:ind w:left="465"/>
              <w:rPr>
                <w:rFonts w:ascii="Courier" w:hAnsi="Courier"/>
                <w:sz w:val="18"/>
                <w:szCs w:val="18"/>
              </w:rPr>
            </w:pPr>
          </w:p>
          <w:p w14:paraId="7F2CDA2E" w14:textId="79CA0A46" w:rsidR="00F927BF" w:rsidRPr="00DE018B" w:rsidRDefault="002F2ED8" w:rsidP="00F219A5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Investigated </w:t>
            </w:r>
            <w:r w:rsidR="00114A49" w:rsidRPr="00DE018B">
              <w:rPr>
                <w:rFonts w:ascii="Courier" w:hAnsi="Courier"/>
                <w:sz w:val="18"/>
                <w:szCs w:val="18"/>
              </w:rPr>
              <w:t xml:space="preserve">ways to improve </w:t>
            </w:r>
            <w:commentRangeStart w:id="13"/>
            <w:r w:rsidRPr="00DE018B">
              <w:rPr>
                <w:rFonts w:ascii="Courier" w:hAnsi="Courier"/>
                <w:sz w:val="18"/>
                <w:szCs w:val="18"/>
              </w:rPr>
              <w:t>algorithms</w:t>
            </w:r>
            <w:commentRangeEnd w:id="13"/>
            <w:r w:rsidR="00F557DE">
              <w:rPr>
                <w:rStyle w:val="CommentReference"/>
              </w:rPr>
              <w:commentReference w:id="13"/>
            </w:r>
            <w:r w:rsidRPr="00DE018B">
              <w:rPr>
                <w:rFonts w:ascii="Courier" w:hAnsi="Courier"/>
                <w:sz w:val="18"/>
                <w:szCs w:val="18"/>
              </w:rPr>
              <w:t xml:space="preserve"> </w:t>
            </w:r>
            <w:r w:rsidR="00114A49" w:rsidRPr="00DE018B">
              <w:rPr>
                <w:rFonts w:ascii="Courier" w:hAnsi="Courier"/>
                <w:sz w:val="18"/>
                <w:szCs w:val="18"/>
              </w:rPr>
              <w:t>for jammer location estimate (both in accuracy and processing time)</w:t>
            </w:r>
            <w:ins w:id="14" w:author="HOUGHTON Joshua" w:date="2022-03-03T14:31:00Z">
              <w:r w:rsidR="00C40E95">
                <w:rPr>
                  <w:rFonts w:ascii="Courier" w:hAnsi="Courier"/>
                  <w:sz w:val="18"/>
                  <w:szCs w:val="18"/>
                </w:rPr>
                <w:t xml:space="preserve">. </w:t>
              </w:r>
            </w:ins>
            <w:ins w:id="15" w:author="HOUGHTON Joshua" w:date="2022-03-03T14:48:00Z">
              <w:r w:rsidR="00244D8C">
                <w:rPr>
                  <w:rFonts w:ascii="Courier" w:hAnsi="Courier"/>
                  <w:sz w:val="18"/>
                  <w:szCs w:val="18"/>
                </w:rPr>
                <w:t xml:space="preserve">Standard </w:t>
              </w:r>
            </w:ins>
            <w:ins w:id="16" w:author="HOUGHTON Joshua" w:date="2022-03-03T14:31:00Z">
              <w:r w:rsidR="00E60359">
                <w:rPr>
                  <w:rFonts w:ascii="Courier" w:hAnsi="Courier"/>
                  <w:sz w:val="18"/>
                  <w:szCs w:val="18"/>
                </w:rPr>
                <w:t>techniques for grid</w:t>
              </w:r>
            </w:ins>
            <w:ins w:id="17" w:author="HOUGHTON Joshua" w:date="2022-03-03T14:49:00Z">
              <w:r w:rsidR="006D02EE">
                <w:rPr>
                  <w:rFonts w:ascii="Courier" w:hAnsi="Courier"/>
                  <w:sz w:val="18"/>
                  <w:szCs w:val="18"/>
                </w:rPr>
                <w:t>-</w:t>
              </w:r>
            </w:ins>
            <w:ins w:id="18" w:author="HOUGHTON Joshua" w:date="2022-03-03T14:31:00Z">
              <w:r w:rsidR="00E60359">
                <w:rPr>
                  <w:rFonts w:ascii="Courier" w:hAnsi="Courier"/>
                  <w:sz w:val="18"/>
                  <w:szCs w:val="18"/>
                </w:rPr>
                <w:t xml:space="preserve">based search of </w:t>
              </w:r>
            </w:ins>
            <w:ins w:id="19" w:author="HOUGHTON Joshua" w:date="2022-03-03T14:49:00Z">
              <w:r w:rsidR="006D02EE">
                <w:rPr>
                  <w:rFonts w:ascii="Courier" w:hAnsi="Courier"/>
                  <w:sz w:val="18"/>
                  <w:szCs w:val="18"/>
                </w:rPr>
                <w:t xml:space="preserve">probable likelihood of </w:t>
              </w:r>
            </w:ins>
            <w:ins w:id="20" w:author="HOUGHTON Joshua" w:date="2022-03-03T14:31:00Z">
              <w:r w:rsidR="00E60359">
                <w:rPr>
                  <w:rFonts w:ascii="Courier" w:hAnsi="Courier"/>
                  <w:sz w:val="18"/>
                  <w:szCs w:val="18"/>
                </w:rPr>
                <w:t>powe</w:t>
              </w:r>
            </w:ins>
            <w:ins w:id="21" w:author="HOUGHTON Joshua" w:date="2022-03-03T14:49:00Z">
              <w:r w:rsidR="006D02EE">
                <w:rPr>
                  <w:rFonts w:ascii="Courier" w:hAnsi="Courier"/>
                  <w:sz w:val="18"/>
                  <w:szCs w:val="18"/>
                </w:rPr>
                <w:t xml:space="preserve">r difference of arrival sources are exhaustive. </w:t>
              </w:r>
            </w:ins>
            <w:ins w:id="22" w:author="HOUGHTON Joshua" w:date="2022-03-03T15:40:00Z">
              <w:r w:rsidR="00120441">
                <w:rPr>
                  <w:rFonts w:ascii="Courier" w:hAnsi="Courier"/>
                  <w:sz w:val="18"/>
                  <w:szCs w:val="18"/>
                </w:rPr>
                <w:t>Reductio</w:t>
              </w:r>
            </w:ins>
            <w:ins w:id="23" w:author="HOUGHTON Joshua" w:date="2022-03-03T15:41:00Z">
              <w:r w:rsidR="00120441">
                <w:rPr>
                  <w:rFonts w:ascii="Courier" w:hAnsi="Courier"/>
                  <w:sz w:val="18"/>
                  <w:szCs w:val="18"/>
                </w:rPr>
                <w:t xml:space="preserve">n </w:t>
              </w:r>
            </w:ins>
            <w:ins w:id="24" w:author="HOUGHTON Joshua" w:date="2022-03-03T14:50:00Z">
              <w:r w:rsidR="00BC578A">
                <w:rPr>
                  <w:rFonts w:ascii="Courier" w:hAnsi="Courier"/>
                  <w:sz w:val="18"/>
                  <w:szCs w:val="18"/>
                </w:rPr>
                <w:t xml:space="preserve">of the search space is possible with </w:t>
              </w:r>
              <w:r w:rsidR="003E6E3B">
                <w:rPr>
                  <w:rFonts w:ascii="Courier" w:hAnsi="Courier"/>
                  <w:sz w:val="18"/>
                  <w:szCs w:val="18"/>
                </w:rPr>
                <w:t xml:space="preserve">additional </w:t>
              </w:r>
              <w:commentRangeStart w:id="25"/>
              <w:r w:rsidR="003E6E3B">
                <w:rPr>
                  <w:rFonts w:ascii="Courier" w:hAnsi="Courier"/>
                  <w:sz w:val="18"/>
                  <w:szCs w:val="18"/>
                </w:rPr>
                <w:t>constraints</w:t>
              </w:r>
            </w:ins>
            <w:commentRangeEnd w:id="25"/>
            <w:r w:rsidR="00986C9D">
              <w:rPr>
                <w:rStyle w:val="CommentReference"/>
              </w:rPr>
              <w:commentReference w:id="25"/>
            </w:r>
            <w:ins w:id="26" w:author="HOUGHTON Joshua" w:date="2022-03-03T14:50:00Z">
              <w:r w:rsidR="003E6E3B">
                <w:rPr>
                  <w:rFonts w:ascii="Courier" w:hAnsi="Courier"/>
                  <w:sz w:val="18"/>
                  <w:szCs w:val="18"/>
                </w:rPr>
                <w:t xml:space="preserve">. </w:t>
              </w:r>
            </w:ins>
            <w:ins w:id="27" w:author="HOUGHTON Joshua" w:date="2022-03-03T14:49:00Z">
              <w:r w:rsidR="006D02EE">
                <w:rPr>
                  <w:rFonts w:ascii="Courier" w:hAnsi="Courier"/>
                  <w:sz w:val="18"/>
                  <w:szCs w:val="18"/>
                </w:rPr>
                <w:t xml:space="preserve"> </w:t>
              </w:r>
            </w:ins>
            <w:del w:id="28" w:author="HOUGHTON Joshua" w:date="2022-03-03T14:31:00Z">
              <w:r w:rsidR="00114A49" w:rsidRPr="00DE018B" w:rsidDel="00C40E95">
                <w:rPr>
                  <w:rFonts w:ascii="Courier" w:hAnsi="Courier"/>
                  <w:sz w:val="18"/>
                  <w:szCs w:val="18"/>
                </w:rPr>
                <w:delText xml:space="preserve"> </w:delText>
              </w:r>
            </w:del>
          </w:p>
          <w:p w14:paraId="76BB0142" w14:textId="77777777" w:rsidR="00F927BF" w:rsidRPr="00DE018B" w:rsidRDefault="00F927BF" w:rsidP="00F927BF">
            <w:pPr>
              <w:pStyle w:val="ListParagraph"/>
              <w:rPr>
                <w:rFonts w:ascii="Courier" w:hAnsi="Courier"/>
                <w:sz w:val="18"/>
                <w:szCs w:val="18"/>
              </w:rPr>
            </w:pPr>
          </w:p>
          <w:p w14:paraId="366B6ADE" w14:textId="12562C2F" w:rsidR="008323DE" w:rsidRPr="00DE018B" w:rsidRDefault="009E6D4F" w:rsidP="00F219A5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Explored </w:t>
            </w:r>
            <w:r w:rsidR="00957993" w:rsidRPr="00DE018B">
              <w:rPr>
                <w:rFonts w:ascii="Courier" w:hAnsi="Courier"/>
                <w:sz w:val="18"/>
                <w:szCs w:val="18"/>
              </w:rPr>
              <w:t xml:space="preserve">the factors the affect the quality of the estimated jammer location. </w:t>
            </w:r>
          </w:p>
          <w:p w14:paraId="436B3D85" w14:textId="648ECABE" w:rsidR="003A104E" w:rsidRPr="00F13CEF" w:rsidRDefault="003A104E" w:rsidP="00966C86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B0D2DA"/>
          </w:tcPr>
          <w:p w14:paraId="0423F6A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72B933C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46039F4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1403105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5496720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2AA17EF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109180D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39084BD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0E513BA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5D69A43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38CDE78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4E3861E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6410299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5B19584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765D943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7F0C8AD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1F37AAE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35A54F4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21DFBA2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1EF43B3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1A905B7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2F10A2D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2C43F31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45D0884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6C09C37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4D9DAA9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34A6396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67F4D00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</w:rPr>
            </w:pPr>
          </w:p>
          <w:p w14:paraId="35DD6B7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  <w:r w:rsidRPr="00F13CEF">
              <w:rPr>
                <w:rFonts w:ascii="Courier" w:hAnsi="Courier"/>
                <w:color w:val="FF0000"/>
                <w:sz w:val="18"/>
                <w:szCs w:val="20"/>
              </w:rPr>
              <w:t xml:space="preserve"> </w:t>
            </w:r>
          </w:p>
          <w:p w14:paraId="0A6FB22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7A1275C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13D5DE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A488EF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CA21D2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244750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74B232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890682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6F9A4D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234ECA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367666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0D0964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D21C3E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0364A7B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783FA6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D2A9EE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71F016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B866F9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F73C82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7D240E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810DBB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9CA211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A6399B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0A0CC3B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6BD333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361FEB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174E45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C68596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A3AE46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7058A29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362B25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C6120C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53261D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8DFFA6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0396FD7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2869E3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170719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1C3280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6E3F49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022AAFA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AA163F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C860EA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DEDAF9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275AB7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73FC0E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3D770F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B15D64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FC92E4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400B87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AB0F42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192ACD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2FCC06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56E915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DCA0FC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BCCB52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74DEA1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31B31A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54D9D3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D94A83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B04FA2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8FE67C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2E0893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5AFE200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6220C80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EA7641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16B7267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0B4A61F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3F9E15C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2EB7531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9FB1EE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</w:p>
          <w:p w14:paraId="41DD485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  <w:r w:rsidRPr="00F13CEF">
              <w:rPr>
                <w:rFonts w:ascii="Courier" w:hAnsi="Courier"/>
                <w:b/>
                <w:color w:val="FF0000"/>
                <w:sz w:val="18"/>
                <w:szCs w:val="20"/>
              </w:rPr>
              <w:t xml:space="preserve"> MAX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B0D2DA"/>
          </w:tcPr>
          <w:p w14:paraId="612C9222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05EF1778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40640666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58564C8C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</w:tc>
      </w:tr>
      <w:tr w:rsidR="003A104E" w:rsidRPr="00F13CEF" w14:paraId="28848C51" w14:textId="77777777" w:rsidTr="00F13CEF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433A2404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F13CEF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244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 xml:space="preserve"> Supporting details</w:t>
            </w:r>
            <w:r w:rsidRPr="00F13CEF">
              <w:rPr>
                <w:rFonts w:ascii="Arial" w:hAnsi="Arial" w:cs="Arial"/>
                <w:sz w:val="20"/>
                <w:szCs w:val="20"/>
              </w:rPr>
              <w:t xml:space="preserve"> on work performed in tax year (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>Not to be submitted to CRA with tax return)</w:t>
            </w:r>
          </w:p>
        </w:tc>
      </w:tr>
      <w:tr w:rsidR="003A104E" w:rsidRPr="00F13CEF" w14:paraId="524D21BA" w14:textId="77777777" w:rsidTr="00F75181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C843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9A54BB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CB17216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E728989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B133AEB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C7FD4C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04E" w:rsidRPr="0020182B" w14:paraId="3543950E" w14:textId="77777777" w:rsidTr="00F75181">
        <w:trPr>
          <w:trHeight w:val="647"/>
        </w:trPr>
        <w:tc>
          <w:tcPr>
            <w:tcW w:w="11219" w:type="dxa"/>
            <w:gridSpan w:val="3"/>
            <w:tcBorders>
              <w:top w:val="single" w:sz="4" w:space="0" w:color="auto"/>
            </w:tcBorders>
            <w:shd w:val="clear" w:color="auto" w:fill="B0D2DA"/>
            <w:vAlign w:val="center"/>
          </w:tcPr>
          <w:p w14:paraId="7413C398" w14:textId="77777777" w:rsidR="003A104E" w:rsidRPr="0020182B" w:rsidRDefault="003A104E" w:rsidP="003A104E">
            <w:pPr>
              <w:spacing w:after="0" w:line="240" w:lineRule="auto"/>
              <w:ind w:left="545" w:hanging="545"/>
              <w:rPr>
                <w:rFonts w:ascii="Arial" w:hAnsi="Arial" w:cs="Arial"/>
                <w:b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What scientific or technological advancements did you achieve as a result of the work described in Line 244?   </w:t>
            </w:r>
            <w:r w:rsidRPr="00634993">
              <w:rPr>
                <w:rFonts w:ascii="Arial" w:hAnsi="Arial" w:cs="Arial"/>
                <w:sz w:val="20"/>
                <w:szCs w:val="20"/>
              </w:rPr>
              <w:t xml:space="preserve">(Maximum 350 </w:t>
            </w:r>
            <w:proofErr w:type="gramStart"/>
            <w:r w:rsidRPr="00634993">
              <w:rPr>
                <w:rFonts w:ascii="Arial" w:hAnsi="Arial" w:cs="Arial"/>
                <w:sz w:val="20"/>
                <w:szCs w:val="20"/>
              </w:rPr>
              <w:t>words)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gramEnd"/>
            <w:r w:rsidRPr="0020182B">
              <w:rPr>
                <w:rFonts w:ascii="Arial" w:hAnsi="Arial" w:cs="Arial"/>
                <w:b/>
                <w:sz w:val="20"/>
                <w:szCs w:val="20"/>
              </w:rPr>
              <w:t xml:space="preserve"> be submitted to CRA with tax return</w:t>
            </w:r>
          </w:p>
        </w:tc>
      </w:tr>
      <w:tr w:rsidR="003A104E" w:rsidRPr="00634993" w14:paraId="6593D3F8" w14:textId="77777777" w:rsidTr="00F13CEF">
        <w:tc>
          <w:tcPr>
            <w:tcW w:w="8645" w:type="dxa"/>
            <w:tcBorders>
              <w:bottom w:val="single" w:sz="4" w:space="0" w:color="auto"/>
            </w:tcBorders>
            <w:shd w:val="clear" w:color="auto" w:fill="FFFF99"/>
            <w:tcMar>
              <w:left w:w="120" w:type="dxa"/>
            </w:tcMar>
          </w:tcPr>
          <w:p w14:paraId="02FF0315" w14:textId="010AA0A1" w:rsidR="001D7DE4" w:rsidRPr="00DE018B" w:rsidRDefault="001D7DE4" w:rsidP="00C25433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>The work described in 244 resulted in the following advancements:</w:t>
            </w:r>
          </w:p>
          <w:p w14:paraId="72F2A2BE" w14:textId="72CD4D01" w:rsidR="00A26AB2" w:rsidRPr="00DE018B" w:rsidRDefault="00444866" w:rsidP="001D7DE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Improved TDOA method using </w:t>
            </w:r>
            <w:r w:rsidR="00C53060" w:rsidRPr="00DE018B">
              <w:rPr>
                <w:rFonts w:ascii="Courier" w:hAnsi="Courier"/>
                <w:sz w:val="18"/>
                <w:szCs w:val="18"/>
              </w:rPr>
              <w:t>OEM7/MINOS</w:t>
            </w:r>
            <w:r w:rsidR="00924764" w:rsidRPr="00DE018B">
              <w:rPr>
                <w:rFonts w:ascii="Courier" w:hAnsi="Courier"/>
                <w:sz w:val="18"/>
                <w:szCs w:val="18"/>
              </w:rPr>
              <w:t xml:space="preserve">7 measurements </w:t>
            </w:r>
            <w:r w:rsidRPr="00DE018B">
              <w:rPr>
                <w:rFonts w:ascii="Courier" w:hAnsi="Courier"/>
                <w:sz w:val="18"/>
                <w:szCs w:val="18"/>
              </w:rPr>
              <w:t xml:space="preserve">to estimate a </w:t>
            </w:r>
            <w:r w:rsidR="00924764" w:rsidRPr="00DE018B">
              <w:rPr>
                <w:rFonts w:ascii="Courier" w:hAnsi="Courier"/>
                <w:sz w:val="18"/>
                <w:szCs w:val="18"/>
              </w:rPr>
              <w:t>jammer location.</w:t>
            </w:r>
          </w:p>
          <w:p w14:paraId="4910027E" w14:textId="77777777" w:rsidR="00561AF1" w:rsidRPr="00DE018B" w:rsidRDefault="00561AF1" w:rsidP="00561AF1">
            <w:pPr>
              <w:pStyle w:val="ListParagraph"/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760ED6EA" w14:textId="4A63D41E" w:rsidR="001D7DE4" w:rsidRPr="00DE018B" w:rsidRDefault="005950F4" w:rsidP="00561AF1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>An improve</w:t>
            </w:r>
            <w:r w:rsidR="001B50A7" w:rsidRPr="00DE018B">
              <w:rPr>
                <w:rFonts w:ascii="Courier" w:hAnsi="Courier"/>
                <w:sz w:val="18"/>
                <w:szCs w:val="18"/>
              </w:rPr>
              <w:t>d</w:t>
            </w:r>
            <w:r w:rsidRPr="00DE018B">
              <w:rPr>
                <w:rFonts w:ascii="Courier" w:hAnsi="Courier"/>
                <w:sz w:val="18"/>
                <w:szCs w:val="18"/>
              </w:rPr>
              <w:t xml:space="preserve"> algorithm </w:t>
            </w:r>
            <w:r w:rsidR="001B50A7" w:rsidRPr="00DE018B">
              <w:rPr>
                <w:rFonts w:ascii="Courier" w:hAnsi="Courier"/>
                <w:sz w:val="18"/>
                <w:szCs w:val="18"/>
              </w:rPr>
              <w:t xml:space="preserve">for </w:t>
            </w:r>
            <w:r w:rsidR="003A2A04" w:rsidRPr="00DE018B">
              <w:rPr>
                <w:rFonts w:ascii="Courier" w:hAnsi="Courier"/>
                <w:sz w:val="18"/>
                <w:szCs w:val="18"/>
              </w:rPr>
              <w:t xml:space="preserve">grid-based </w:t>
            </w:r>
            <w:r w:rsidRPr="00DE018B">
              <w:rPr>
                <w:rFonts w:ascii="Courier" w:hAnsi="Courier"/>
                <w:sz w:val="18"/>
                <w:szCs w:val="18"/>
              </w:rPr>
              <w:t>spatial search</w:t>
            </w:r>
            <w:r w:rsidR="003A2A04" w:rsidRPr="00DE018B">
              <w:rPr>
                <w:rFonts w:ascii="Courier" w:hAnsi="Courier"/>
                <w:sz w:val="18"/>
                <w:szCs w:val="18"/>
              </w:rPr>
              <w:t>.</w:t>
            </w:r>
          </w:p>
          <w:p w14:paraId="5A44C503" w14:textId="77777777" w:rsidR="00561AF1" w:rsidRPr="00DE018B" w:rsidRDefault="00561AF1" w:rsidP="00561AF1">
            <w:pPr>
              <w:pStyle w:val="ListParagraph"/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4E6AFC28" w14:textId="3F406507" w:rsidR="000C5211" w:rsidRPr="00DE018B" w:rsidRDefault="000C5211" w:rsidP="001D7DE4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lastRenderedPageBreak/>
              <w:t xml:space="preserve">Preliminary </w:t>
            </w:r>
            <w:r w:rsidR="00561AF1" w:rsidRPr="00DE018B">
              <w:rPr>
                <w:rFonts w:ascii="Courier" w:hAnsi="Courier"/>
                <w:sz w:val="18"/>
                <w:szCs w:val="18"/>
              </w:rPr>
              <w:t xml:space="preserve">cloud-based implementation of the processing capability. </w:t>
            </w:r>
          </w:p>
          <w:p w14:paraId="569BDE32" w14:textId="77777777" w:rsidR="001B50A7" w:rsidRPr="00DE018B" w:rsidRDefault="001B50A7" w:rsidP="0025089C">
            <w:pPr>
              <w:pStyle w:val="ListParagraph"/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67C2DB82" w14:textId="396C0AE1" w:rsidR="00DC324B" w:rsidRPr="00DE018B" w:rsidRDefault="00DC324B" w:rsidP="00C25433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00EA2EDC" w14:textId="77777777" w:rsidR="00DC324B" w:rsidRPr="00DE018B" w:rsidRDefault="00DC324B" w:rsidP="00C25433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  <w:p w14:paraId="7A896E6F" w14:textId="61C15880" w:rsidR="00ED3A00" w:rsidRPr="00DE018B" w:rsidRDefault="00924764" w:rsidP="00C25433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  <w:lang w:val="en-US"/>
              </w:rPr>
            </w:pPr>
            <w:r w:rsidRPr="00DE018B">
              <w:rPr>
                <w:rFonts w:ascii="Courier" w:hAnsi="Courier"/>
                <w:sz w:val="18"/>
                <w:szCs w:val="18"/>
              </w:rPr>
              <w:t xml:space="preserve"> </w:t>
            </w:r>
          </w:p>
          <w:p w14:paraId="75233FEC" w14:textId="63857B1E" w:rsidR="003A104E" w:rsidRPr="00DE018B" w:rsidRDefault="003A104E" w:rsidP="00ED3A00">
            <w:pPr>
              <w:widowControl w:val="0"/>
              <w:spacing w:after="0" w:line="240" w:lineRule="auto"/>
              <w:rPr>
                <w:rFonts w:ascii="Courier" w:hAnsi="Courier"/>
                <w:sz w:val="18"/>
                <w:szCs w:val="18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  <w:shd w:val="clear" w:color="auto" w:fill="B0D2DA"/>
          </w:tcPr>
          <w:p w14:paraId="6458314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667440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2AA05E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FB159B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1CAAEEC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7A5627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3EC0053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794E47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60DD97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C5C661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FC5ABF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D6214E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6C84E9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0D7BAF9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D0B877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E59FEF6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7D96E57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0ED74E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0AB5D3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924253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AB513E3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FC8C1E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03C4B8D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CF3701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220CCD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0F6053A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7D7673A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43EBD48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35F04C3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EA9E59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36DA212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937D28D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D955A3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05B1E405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4853B9B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64C6E1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D285ED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0CA5870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0DAF725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EC3440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415D679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14D1CB8F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F7ADA2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370F122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8377CA4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63B574B2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434AB7B1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2475D1C7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color w:val="FF0000"/>
                <w:sz w:val="18"/>
                <w:szCs w:val="20"/>
                <w:lang w:val="en-US"/>
              </w:rPr>
            </w:pPr>
          </w:p>
          <w:p w14:paraId="56FD75EA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  <w:lang w:val="en-US"/>
              </w:rPr>
            </w:pPr>
          </w:p>
          <w:p w14:paraId="54A17BCE" w14:textId="77777777" w:rsidR="003A104E" w:rsidRPr="00F13CEF" w:rsidRDefault="003A104E" w:rsidP="003A104E">
            <w:pPr>
              <w:spacing w:after="0" w:line="240" w:lineRule="auto"/>
              <w:rPr>
                <w:rFonts w:ascii="Courier" w:hAnsi="Courier"/>
                <w:b/>
                <w:color w:val="FF0000"/>
                <w:sz w:val="18"/>
                <w:szCs w:val="20"/>
              </w:rPr>
            </w:pPr>
            <w:r w:rsidRPr="00F13CEF">
              <w:rPr>
                <w:rFonts w:ascii="Courier" w:hAnsi="Courier"/>
                <w:b/>
                <w:color w:val="FF0000"/>
                <w:sz w:val="18"/>
                <w:szCs w:val="20"/>
                <w:lang w:val="en-US"/>
              </w:rPr>
              <w:t xml:space="preserve"> </w:t>
            </w:r>
            <w:r w:rsidRPr="00F13CEF">
              <w:rPr>
                <w:rFonts w:ascii="Courier" w:hAnsi="Courier"/>
                <w:b/>
                <w:color w:val="FF0000"/>
                <w:sz w:val="18"/>
                <w:szCs w:val="20"/>
              </w:rPr>
              <w:t>MAX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B0D2DA"/>
          </w:tcPr>
          <w:p w14:paraId="521779F5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69AE89F6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67EF9A07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  <w:p w14:paraId="6DF4DB74" w14:textId="77777777" w:rsidR="003A104E" w:rsidRPr="00634993" w:rsidRDefault="003A104E" w:rsidP="003A104E">
            <w:pPr>
              <w:spacing w:after="0" w:line="240" w:lineRule="auto"/>
              <w:jc w:val="center"/>
              <w:rPr>
                <w:rFonts w:ascii="Courier" w:hAnsi="Courier"/>
                <w:sz w:val="18"/>
                <w:szCs w:val="20"/>
              </w:rPr>
            </w:pPr>
          </w:p>
        </w:tc>
      </w:tr>
      <w:tr w:rsidR="003A104E" w:rsidRPr="00F13CEF" w14:paraId="3D03BDB3" w14:textId="77777777" w:rsidTr="00F13CEF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7337C169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13CEF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F13CEF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246</w:t>
            </w:r>
            <w:r w:rsidRPr="00F13C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>Supporting details</w:t>
            </w:r>
            <w:r w:rsidRPr="00F13CEF">
              <w:rPr>
                <w:rFonts w:ascii="Arial" w:hAnsi="Arial" w:cs="Arial"/>
                <w:sz w:val="20"/>
                <w:szCs w:val="20"/>
              </w:rPr>
              <w:t xml:space="preserve"> on scientific or technological advancements (</w:t>
            </w:r>
            <w:r w:rsidRPr="00F13CEF">
              <w:rPr>
                <w:rFonts w:ascii="Arial" w:hAnsi="Arial" w:cs="Arial"/>
                <w:b/>
                <w:sz w:val="20"/>
                <w:szCs w:val="20"/>
              </w:rPr>
              <w:t>Not to be submitted to CRA with tax return)</w:t>
            </w:r>
          </w:p>
        </w:tc>
      </w:tr>
      <w:tr w:rsidR="003A104E" w:rsidRPr="00F13CEF" w14:paraId="6D875D4D" w14:textId="77777777" w:rsidTr="00F75181">
        <w:tc>
          <w:tcPr>
            <w:tcW w:w="1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14CE0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83F06D8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F63B4C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54DC09B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2E2C6A9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0EC1EC1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D64B864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C02ABD8" w14:textId="77777777" w:rsidR="003A104E" w:rsidRPr="00F13CEF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104E" w:rsidRPr="0020182B" w14:paraId="657F844D" w14:textId="77777777" w:rsidTr="00F75181">
        <w:tc>
          <w:tcPr>
            <w:tcW w:w="11219" w:type="dxa"/>
            <w:gridSpan w:val="3"/>
            <w:tcBorders>
              <w:top w:val="single" w:sz="4" w:space="0" w:color="auto"/>
            </w:tcBorders>
            <w:shd w:val="clear" w:color="auto" w:fill="B0D2DA"/>
          </w:tcPr>
          <w:p w14:paraId="7D133906" w14:textId="77777777" w:rsidR="003A104E" w:rsidRPr="0020182B" w:rsidRDefault="003A104E" w:rsidP="003A104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803782E" w14:textId="77777777" w:rsidR="00A8779E" w:rsidRDefault="00A8779E" w:rsidP="008D71DA">
      <w:pPr>
        <w:spacing w:after="0"/>
      </w:pPr>
    </w:p>
    <w:p w14:paraId="6826605D" w14:textId="77777777" w:rsidR="00A8779E" w:rsidRDefault="00A8779E">
      <w:pPr>
        <w:spacing w:after="160" w:line="259" w:lineRule="auto"/>
      </w:pPr>
      <w:r>
        <w:br w:type="page"/>
      </w:r>
    </w:p>
    <w:p w14:paraId="234BBFF4" w14:textId="77777777" w:rsidR="008D71DA" w:rsidRDefault="008D71DA" w:rsidP="008D71DA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0D2D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900"/>
        <w:gridCol w:w="1800"/>
        <w:gridCol w:w="1620"/>
        <w:gridCol w:w="360"/>
        <w:gridCol w:w="360"/>
        <w:gridCol w:w="900"/>
        <w:gridCol w:w="1080"/>
        <w:gridCol w:w="357"/>
        <w:gridCol w:w="61"/>
        <w:gridCol w:w="212"/>
        <w:gridCol w:w="1170"/>
        <w:gridCol w:w="116"/>
        <w:gridCol w:w="1499"/>
      </w:tblGrid>
      <w:tr w:rsidR="00A8779E" w:rsidRPr="0020182B" w14:paraId="74CF1EEA" w14:textId="77777777" w:rsidTr="00482DAD">
        <w:tc>
          <w:tcPr>
            <w:tcW w:w="10790" w:type="dxa"/>
            <w:gridSpan w:val="14"/>
            <w:shd w:val="clear" w:color="auto" w:fill="B0D2DA"/>
            <w:vAlign w:val="center"/>
          </w:tcPr>
          <w:p w14:paraId="2C0FCA42" w14:textId="77777777" w:rsidR="00A8779E" w:rsidRPr="0020182B" w:rsidRDefault="00A8779E" w:rsidP="0074711D">
            <w:pPr>
              <w:spacing w:after="0" w:line="240" w:lineRule="auto"/>
              <w:rPr>
                <w:rFonts w:ascii="Arial" w:hAnsi="Arial" w:cs="Arial"/>
                <w:b/>
                <w:color w:val="002060"/>
                <w:sz w:val="20"/>
                <w:szCs w:val="20"/>
              </w:rPr>
            </w:pPr>
            <w:r w:rsidRPr="0020182B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Section </w:t>
            </w: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C</w:t>
            </w:r>
            <w:r w:rsidRPr="0020182B">
              <w:rPr>
                <w:rFonts w:ascii="Arial" w:hAnsi="Arial" w:cs="Arial"/>
                <w:b/>
                <w:color w:val="002060"/>
                <w:sz w:val="20"/>
                <w:szCs w:val="20"/>
              </w:rPr>
              <w:t xml:space="preserve"> – Additional Project Information</w:t>
            </w:r>
          </w:p>
        </w:tc>
      </w:tr>
      <w:tr w:rsidR="00A8779E" w:rsidRPr="00634993" w14:paraId="1D93DE70" w14:textId="77777777" w:rsidTr="00482DAD">
        <w:tc>
          <w:tcPr>
            <w:tcW w:w="10790" w:type="dxa"/>
            <w:gridSpan w:val="14"/>
            <w:shd w:val="clear" w:color="auto" w:fill="B0D2DA"/>
            <w:vAlign w:val="center"/>
          </w:tcPr>
          <w:p w14:paraId="48E1E826" w14:textId="77777777" w:rsidR="00A8779E" w:rsidRPr="00634993" w:rsidRDefault="00A8779E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>Who prepared the responses for Section B?</w:t>
            </w:r>
          </w:p>
        </w:tc>
      </w:tr>
      <w:tr w:rsidR="00482DAD" w:rsidRPr="00634993" w14:paraId="39C4A08A" w14:textId="77777777" w:rsidTr="00FA3678">
        <w:trPr>
          <w:trHeight w:val="368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4CC91FFD" w14:textId="4DF80EF3" w:rsidR="00482DAD" w:rsidRPr="00482DAD" w:rsidRDefault="00482DAD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</w:t>
            </w:r>
            <w:r w:rsidR="006750A2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53</w:t>
            </w:r>
            <w:r w:rsidR="006750A2" w:rsidRPr="006349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3F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50A2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53"/>
                <w:id w:val="-1428338525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FD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FB3F60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750A2" w:rsidRPr="00634993">
              <w:rPr>
                <w:rFonts w:ascii="Arial" w:hAnsi="Arial" w:cs="Arial"/>
                <w:sz w:val="20"/>
                <w:szCs w:val="20"/>
              </w:rPr>
              <w:t>Employee directly involved in the project</w:t>
            </w:r>
          </w:p>
        </w:tc>
        <w:tc>
          <w:tcPr>
            <w:tcW w:w="1260" w:type="dxa"/>
            <w:gridSpan w:val="2"/>
            <w:shd w:val="clear" w:color="auto" w:fill="B0D2DA"/>
            <w:vAlign w:val="center"/>
          </w:tcPr>
          <w:p w14:paraId="5ADD1AAE" w14:textId="77777777" w:rsidR="00482DAD" w:rsidRPr="00634993" w:rsidRDefault="00482DAD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254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495" w:type="dxa"/>
            <w:gridSpan w:val="7"/>
            <w:shd w:val="clear" w:color="auto" w:fill="auto"/>
            <w:vAlign w:val="center"/>
          </w:tcPr>
          <w:p w14:paraId="6F556305" w14:textId="1D180EF6" w:rsidR="00482DAD" w:rsidRPr="00634993" w:rsidRDefault="00482DAD" w:rsidP="00FB3F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2DAD" w:rsidRPr="00634993" w14:paraId="0980AA4A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474FB35C" w14:textId="128A0D02" w:rsidR="00482DAD" w:rsidRPr="00634993" w:rsidRDefault="00482DAD" w:rsidP="00B40B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5</w:t>
            </w:r>
            <w:r w:rsidR="006750A2" w:rsidRPr="006349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50A2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55"/>
                <w:id w:val="-1186747614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0FD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B40B2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750A2" w:rsidRPr="00634993">
              <w:rPr>
                <w:rFonts w:ascii="Arial" w:hAnsi="Arial" w:cs="Arial"/>
                <w:sz w:val="20"/>
                <w:szCs w:val="20"/>
              </w:rPr>
              <w:t>Other employee of the company</w:t>
            </w:r>
          </w:p>
        </w:tc>
        <w:tc>
          <w:tcPr>
            <w:tcW w:w="1260" w:type="dxa"/>
            <w:gridSpan w:val="2"/>
            <w:shd w:val="clear" w:color="auto" w:fill="B0D2DA"/>
            <w:vAlign w:val="center"/>
          </w:tcPr>
          <w:p w14:paraId="57A0B978" w14:textId="77777777" w:rsidR="00482DAD" w:rsidRPr="00634993" w:rsidRDefault="00482DAD" w:rsidP="00482D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6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495" w:type="dxa"/>
            <w:gridSpan w:val="7"/>
            <w:shd w:val="clear" w:color="auto" w:fill="auto"/>
            <w:vAlign w:val="center"/>
          </w:tcPr>
          <w:p w14:paraId="4BF823C2" w14:textId="3F02A3C5" w:rsidR="00482DAD" w:rsidRPr="00634993" w:rsidRDefault="00510FD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Joshua Houghton</w:t>
            </w:r>
          </w:p>
        </w:tc>
      </w:tr>
      <w:tr w:rsidR="006750A2" w:rsidRPr="00634993" w14:paraId="39B39985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28118012" w14:textId="77777777" w:rsidR="006750A2" w:rsidRPr="00634993" w:rsidRDefault="006750A2" w:rsidP="00B40B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257</w:t>
            </w:r>
            <w:r w:rsidRPr="006349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57"/>
                <w:id w:val="-1527018843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6086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B40B26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634993">
              <w:rPr>
                <w:rFonts w:ascii="Arial" w:hAnsi="Arial" w:cs="Arial"/>
                <w:sz w:val="20"/>
                <w:szCs w:val="20"/>
              </w:rPr>
              <w:t>External consultant</w:t>
            </w:r>
          </w:p>
        </w:tc>
        <w:tc>
          <w:tcPr>
            <w:tcW w:w="1260" w:type="dxa"/>
            <w:gridSpan w:val="2"/>
            <w:shd w:val="clear" w:color="auto" w:fill="B0D2DA"/>
            <w:vAlign w:val="center"/>
          </w:tcPr>
          <w:p w14:paraId="426B0C4E" w14:textId="77777777" w:rsidR="006750A2" w:rsidRPr="00634993" w:rsidRDefault="006750A2" w:rsidP="00482D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8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498" w:type="dxa"/>
            <w:gridSpan w:val="3"/>
            <w:shd w:val="clear" w:color="auto" w:fill="auto"/>
            <w:vAlign w:val="center"/>
          </w:tcPr>
          <w:p w14:paraId="1FC3D70B" w14:textId="77777777" w:rsidR="006750A2" w:rsidRPr="00634993" w:rsidRDefault="006750A2" w:rsidP="006750A2">
            <w:pPr>
              <w:spacing w:after="0" w:line="240" w:lineRule="auto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>KPMG LLP</w:t>
            </w:r>
          </w:p>
        </w:tc>
        <w:tc>
          <w:tcPr>
            <w:tcW w:w="1498" w:type="dxa"/>
            <w:gridSpan w:val="3"/>
            <w:shd w:val="clear" w:color="auto" w:fill="B0D2DA"/>
            <w:vAlign w:val="center"/>
          </w:tcPr>
          <w:p w14:paraId="371D7825" w14:textId="77777777" w:rsidR="006750A2" w:rsidRPr="00634993" w:rsidRDefault="006750A2" w:rsidP="006750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25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9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Firm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0096F14C" w14:textId="77777777" w:rsidR="006750A2" w:rsidRPr="00634993" w:rsidRDefault="006750A2" w:rsidP="006750A2">
            <w:pPr>
              <w:spacing w:after="0" w:line="240" w:lineRule="auto"/>
              <w:ind w:left="154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>KPMG LLP</w:t>
            </w:r>
          </w:p>
        </w:tc>
      </w:tr>
      <w:tr w:rsidR="00482DAD" w:rsidRPr="00634993" w14:paraId="61A65907" w14:textId="77777777" w:rsidTr="006750A2">
        <w:trPr>
          <w:trHeight w:val="260"/>
        </w:trPr>
        <w:tc>
          <w:tcPr>
            <w:tcW w:w="10790" w:type="dxa"/>
            <w:gridSpan w:val="14"/>
            <w:shd w:val="clear" w:color="auto" w:fill="B0D2DA"/>
            <w:vAlign w:val="center"/>
          </w:tcPr>
          <w:p w14:paraId="3A1563E7" w14:textId="77777777" w:rsidR="00482DAD" w:rsidRPr="00634993" w:rsidRDefault="00482DAD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>List the key individuals directly involved in the project and indicate their qualifications/experience</w:t>
            </w:r>
          </w:p>
        </w:tc>
      </w:tr>
      <w:tr w:rsidR="00482DAD" w:rsidRPr="00634993" w14:paraId="6A681A96" w14:textId="77777777" w:rsidTr="006750A2">
        <w:trPr>
          <w:trHeight w:val="377"/>
        </w:trPr>
        <w:tc>
          <w:tcPr>
            <w:tcW w:w="3055" w:type="dxa"/>
            <w:gridSpan w:val="3"/>
            <w:shd w:val="clear" w:color="auto" w:fill="B0D2DA"/>
            <w:vAlign w:val="center"/>
          </w:tcPr>
          <w:p w14:paraId="45B23FA7" w14:textId="77777777" w:rsidR="00482DAD" w:rsidRPr="0020182B" w:rsidRDefault="00482DAD" w:rsidP="00482D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260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                Names</w:t>
            </w:r>
          </w:p>
        </w:tc>
        <w:tc>
          <w:tcPr>
            <w:tcW w:w="7735" w:type="dxa"/>
            <w:gridSpan w:val="11"/>
            <w:shd w:val="clear" w:color="auto" w:fill="B0D2DA"/>
            <w:vAlign w:val="center"/>
          </w:tcPr>
          <w:p w14:paraId="6240C8E6" w14:textId="77777777" w:rsidR="00482DAD" w:rsidRPr="0020182B" w:rsidRDefault="00482DAD" w:rsidP="00482DA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261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750A2"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  <w:r w:rsidRPr="0020182B">
              <w:rPr>
                <w:rFonts w:ascii="Arial" w:hAnsi="Arial" w:cs="Arial"/>
                <w:sz w:val="20"/>
                <w:szCs w:val="20"/>
              </w:rPr>
              <w:t>Qualifications/experience and position title</w:t>
            </w:r>
          </w:p>
        </w:tc>
      </w:tr>
      <w:tr w:rsidR="0007727A" w:rsidRPr="00634993" w14:paraId="24033D9F" w14:textId="77777777" w:rsidTr="006750A2">
        <w:tc>
          <w:tcPr>
            <w:tcW w:w="355" w:type="dxa"/>
            <w:shd w:val="clear" w:color="auto" w:fill="B0D2DA"/>
            <w:vAlign w:val="center"/>
          </w:tcPr>
          <w:p w14:paraId="36D0D013" w14:textId="77777777" w:rsidR="0007727A" w:rsidRPr="00634993" w:rsidRDefault="0007727A" w:rsidP="004131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03CB2BBE" w14:textId="1B0A5888" w:rsidR="0007727A" w:rsidRPr="00634993" w:rsidRDefault="00C167D3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Edmond Lea</w:t>
            </w:r>
            <w:r w:rsidR="006C1B9F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7735" w:type="dxa"/>
            <w:gridSpan w:val="11"/>
            <w:shd w:val="clear" w:color="auto" w:fill="auto"/>
            <w:vAlign w:val="center"/>
          </w:tcPr>
          <w:p w14:paraId="2459CC66" w14:textId="3DDCF4E4" w:rsidR="0007727A" w:rsidRPr="00634993" w:rsidRDefault="0007727A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764BB"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764BB">
              <w:rPr>
                <w:rFonts w:ascii="Arial" w:hAnsi="Arial" w:cs="Arial"/>
                <w:sz w:val="20"/>
                <w:szCs w:val="20"/>
              </w:rPr>
              <w:t>Sc. Geomatics Engineering,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4E83">
              <w:rPr>
                <w:rFonts w:ascii="Arial" w:hAnsi="Arial" w:cs="Arial"/>
                <w:sz w:val="20"/>
                <w:szCs w:val="20"/>
              </w:rPr>
              <w:t>Verification Designer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07727A" w:rsidRPr="00634993" w14:paraId="2BBA7D62" w14:textId="77777777" w:rsidTr="006750A2">
        <w:tc>
          <w:tcPr>
            <w:tcW w:w="355" w:type="dxa"/>
            <w:shd w:val="clear" w:color="auto" w:fill="B0D2DA"/>
            <w:vAlign w:val="center"/>
          </w:tcPr>
          <w:p w14:paraId="2B5FCB10" w14:textId="77777777" w:rsidR="0007727A" w:rsidRPr="00634993" w:rsidRDefault="0007727A" w:rsidP="004131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14FDF789" w14:textId="2724270E" w:rsidR="0007727A" w:rsidRPr="00634993" w:rsidRDefault="006C1B9F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Sandy Kennedy</w:t>
            </w:r>
          </w:p>
        </w:tc>
        <w:tc>
          <w:tcPr>
            <w:tcW w:w="7735" w:type="dxa"/>
            <w:gridSpan w:val="11"/>
            <w:shd w:val="clear" w:color="auto" w:fill="auto"/>
            <w:vAlign w:val="center"/>
          </w:tcPr>
          <w:p w14:paraId="6E0E0AA0" w14:textId="5CB490DA" w:rsidR="0007727A" w:rsidRPr="00634993" w:rsidRDefault="006C1B9F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M.Sc. Geomatics Engineering</w:t>
            </w:r>
            <w:r w:rsidR="00184E83">
              <w:rPr>
                <w:rFonts w:ascii="Arial" w:hAnsi="Arial" w:cs="Arial"/>
                <w:sz w:val="20"/>
                <w:szCs w:val="20"/>
              </w:rPr>
              <w:t>, VP Innovation</w:t>
            </w:r>
          </w:p>
        </w:tc>
      </w:tr>
      <w:tr w:rsidR="0007727A" w:rsidRPr="00634993" w14:paraId="5230E849" w14:textId="77777777" w:rsidTr="006750A2">
        <w:tc>
          <w:tcPr>
            <w:tcW w:w="355" w:type="dxa"/>
            <w:shd w:val="clear" w:color="auto" w:fill="B0D2DA"/>
            <w:vAlign w:val="center"/>
          </w:tcPr>
          <w:p w14:paraId="2C68E9C0" w14:textId="77777777" w:rsidR="0007727A" w:rsidRPr="00634993" w:rsidRDefault="0007727A" w:rsidP="0041314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00" w:type="dxa"/>
            <w:gridSpan w:val="2"/>
            <w:shd w:val="clear" w:color="auto" w:fill="auto"/>
            <w:vAlign w:val="center"/>
          </w:tcPr>
          <w:p w14:paraId="4FDC39B9" w14:textId="1FBBB953" w:rsidR="0007727A" w:rsidRPr="00634993" w:rsidRDefault="005C30D6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Jacox</w:t>
            </w:r>
            <w:proofErr w:type="spellEnd"/>
          </w:p>
        </w:tc>
        <w:tc>
          <w:tcPr>
            <w:tcW w:w="7735" w:type="dxa"/>
            <w:gridSpan w:val="11"/>
            <w:shd w:val="clear" w:color="auto" w:fill="auto"/>
            <w:vAlign w:val="center"/>
          </w:tcPr>
          <w:p w14:paraId="4E9F5947" w14:textId="00473253" w:rsidR="0007727A" w:rsidRPr="00634993" w:rsidRDefault="00A602BB" w:rsidP="004131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 Eng Computer Engineering, Research Engineer</w:t>
            </w:r>
          </w:p>
        </w:tc>
      </w:tr>
      <w:tr w:rsidR="0007727A" w:rsidRPr="00634993" w14:paraId="025C735E" w14:textId="77777777" w:rsidTr="00CE402B">
        <w:trPr>
          <w:trHeight w:val="323"/>
        </w:trPr>
        <w:tc>
          <w:tcPr>
            <w:tcW w:w="9175" w:type="dxa"/>
            <w:gridSpan w:val="12"/>
            <w:shd w:val="clear" w:color="auto" w:fill="B0D2DA"/>
            <w:vAlign w:val="center"/>
          </w:tcPr>
          <w:p w14:paraId="394C1D26" w14:textId="77777777" w:rsidR="0007727A" w:rsidRPr="00634993" w:rsidRDefault="0007727A" w:rsidP="00B40B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265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Are you claiming any salary or wages for SR&amp;ED performed outside Canada?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tag w:val="265"/>
            <w:id w:val="-1027488052"/>
            <w:lock w:val="sdtLocked"/>
            <w:placeholder>
              <w:docPart w:val="5BDFFD02E15E4B0FB5D3F1B8A1795342"/>
            </w:placeholder>
            <w:dropDownList>
              <w:listItem w:displayText="NO" w:value="NO"/>
              <w:listItem w:displayText="YES" w:value="YES"/>
              <w:listItem w:displayText="Choose an item." w:value="Choose an item."/>
            </w:dropDownList>
          </w:sdtPr>
          <w:sdtEndPr/>
          <w:sdtContent>
            <w:tc>
              <w:tcPr>
                <w:tcW w:w="1615" w:type="dxa"/>
                <w:gridSpan w:val="2"/>
                <w:shd w:val="clear" w:color="auto" w:fill="B0D2DA"/>
                <w:vAlign w:val="center"/>
              </w:tcPr>
              <w:p w14:paraId="38071279" w14:textId="77777777" w:rsidR="0007727A" w:rsidRPr="00634993" w:rsidRDefault="0007727A" w:rsidP="00CE402B">
                <w:pPr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NO</w:t>
                </w:r>
              </w:p>
            </w:tc>
          </w:sdtContent>
        </w:sdt>
      </w:tr>
      <w:tr w:rsidR="0007727A" w:rsidRPr="00634993" w14:paraId="56523DB5" w14:textId="77777777" w:rsidTr="00CE402B">
        <w:trPr>
          <w:trHeight w:val="350"/>
        </w:trPr>
        <w:tc>
          <w:tcPr>
            <w:tcW w:w="9175" w:type="dxa"/>
            <w:gridSpan w:val="12"/>
            <w:shd w:val="clear" w:color="auto" w:fill="B0D2DA"/>
            <w:vAlign w:val="center"/>
          </w:tcPr>
          <w:p w14:paraId="2FC29499" w14:textId="7777777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266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Are you claiming expenditures for SR&amp;ED carried out on behalf of another party?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tag w:val="266"/>
            <w:id w:val="-818266937"/>
            <w:lock w:val="sdtLocked"/>
            <w:placeholder>
              <w:docPart w:val="5BDFFD02E15E4B0FB5D3F1B8A1795342"/>
            </w:placeholder>
            <w:dropDownList>
              <w:listItem w:displayText="NO" w:value="NO"/>
              <w:listItem w:displayText="YES" w:value="YES"/>
              <w:listItem w:displayText="Choose an item." w:value="Choose an item."/>
            </w:dropDownList>
          </w:sdtPr>
          <w:sdtEndPr/>
          <w:sdtContent>
            <w:tc>
              <w:tcPr>
                <w:tcW w:w="1615" w:type="dxa"/>
                <w:gridSpan w:val="2"/>
                <w:shd w:val="clear" w:color="auto" w:fill="B0D2DA"/>
                <w:vAlign w:val="center"/>
              </w:tcPr>
              <w:p w14:paraId="56CB74F2" w14:textId="77777777" w:rsidR="0007727A" w:rsidRPr="00634993" w:rsidRDefault="0007727A" w:rsidP="00242906">
                <w:pPr>
                  <w:spacing w:after="0" w:line="240" w:lineRule="auto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NO</w:t>
                </w:r>
              </w:p>
            </w:tc>
          </w:sdtContent>
        </w:sdt>
      </w:tr>
      <w:tr w:rsidR="0007727A" w:rsidRPr="00634993" w14:paraId="5521616B" w14:textId="77777777" w:rsidTr="00CE402B">
        <w:trPr>
          <w:trHeight w:val="350"/>
        </w:trPr>
        <w:tc>
          <w:tcPr>
            <w:tcW w:w="9175" w:type="dxa"/>
            <w:gridSpan w:val="12"/>
            <w:shd w:val="clear" w:color="auto" w:fill="B0D2DA"/>
            <w:vAlign w:val="center"/>
          </w:tcPr>
          <w:p w14:paraId="2C1621C5" w14:textId="7777777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267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sz w:val="20"/>
                <w:szCs w:val="20"/>
              </w:rPr>
              <w:t>Are you claiming expenditures for SR&amp;ED performed by people other than your employees?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tag w:val="267"/>
            <w:id w:val="58676679"/>
            <w:lock w:val="sdtLocked"/>
            <w:placeholder>
              <w:docPart w:val="5BDFFD02E15E4B0FB5D3F1B8A1795342"/>
            </w:placeholder>
            <w:dropDownList>
              <w:listItem w:displayText="NO" w:value="NO"/>
              <w:listItem w:displayText="YES" w:value="YES"/>
              <w:listItem w:displayText="Choose an item." w:value="Choose an item."/>
            </w:dropDownList>
          </w:sdtPr>
          <w:sdtEndPr/>
          <w:sdtContent>
            <w:tc>
              <w:tcPr>
                <w:tcW w:w="1615" w:type="dxa"/>
                <w:gridSpan w:val="2"/>
                <w:shd w:val="clear" w:color="auto" w:fill="B0D2DA"/>
                <w:vAlign w:val="center"/>
              </w:tcPr>
              <w:p w14:paraId="681A5450" w14:textId="4C65AC48" w:rsidR="0007727A" w:rsidRPr="00BE595C" w:rsidRDefault="0007727A" w:rsidP="00242906">
                <w:pPr>
                  <w:spacing w:after="0" w:line="240" w:lineRule="auto"/>
                  <w:jc w:val="center"/>
                  <w:rPr>
                    <w:rFonts w:ascii="Arial" w:hAnsi="Arial" w:cs="Arial"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NO</w:t>
                </w:r>
              </w:p>
            </w:tc>
          </w:sdtContent>
        </w:sdt>
      </w:tr>
      <w:tr w:rsidR="0007727A" w:rsidRPr="00634993" w14:paraId="1C6873BC" w14:textId="77777777" w:rsidTr="00EC5185">
        <w:trPr>
          <w:trHeight w:val="305"/>
        </w:trPr>
        <w:tc>
          <w:tcPr>
            <w:tcW w:w="10790" w:type="dxa"/>
            <w:gridSpan w:val="14"/>
            <w:shd w:val="clear" w:color="auto" w:fill="B0D2DA"/>
            <w:vAlign w:val="center"/>
          </w:tcPr>
          <w:p w14:paraId="7CA33656" w14:textId="77777777" w:rsidR="0007727A" w:rsidRPr="006F1FFF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If you answered </w:t>
            </w:r>
            <w:r>
              <w:rPr>
                <w:rFonts w:ascii="Arial" w:hAnsi="Arial" w:cs="Arial"/>
                <w:b/>
                <w:sz w:val="20"/>
                <w:szCs w:val="20"/>
              </w:rPr>
              <w:t>yes</w:t>
            </w:r>
            <w:r>
              <w:rPr>
                <w:rFonts w:ascii="Arial" w:hAnsi="Arial" w:cs="Arial"/>
                <w:sz w:val="20"/>
                <w:szCs w:val="20"/>
              </w:rPr>
              <w:t xml:space="preserve"> to line 267, complete lines 268 and 269</w:t>
            </w:r>
          </w:p>
        </w:tc>
      </w:tr>
      <w:tr w:rsidR="0007727A" w:rsidRPr="00634993" w14:paraId="36C17DDF" w14:textId="77777777" w:rsidTr="0078614D">
        <w:trPr>
          <w:trHeight w:val="305"/>
        </w:trPr>
        <w:tc>
          <w:tcPr>
            <w:tcW w:w="5395" w:type="dxa"/>
            <w:gridSpan w:val="6"/>
            <w:shd w:val="clear" w:color="auto" w:fill="B0D2DA"/>
            <w:vAlign w:val="center"/>
          </w:tcPr>
          <w:p w14:paraId="6E2CBBC0" w14:textId="77777777" w:rsidR="0007727A" w:rsidRPr="00634993" w:rsidRDefault="0007727A" w:rsidP="007240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68</w:t>
            </w:r>
            <w:r w:rsidRPr="00634993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</w:t>
            </w:r>
            <w:r w:rsidRPr="00634993">
              <w:rPr>
                <w:rFonts w:ascii="Arial" w:hAnsi="Arial" w:cs="Arial"/>
                <w:sz w:val="20"/>
                <w:szCs w:val="20"/>
              </w:rPr>
              <w:t>Names of the businesses</w:t>
            </w:r>
          </w:p>
        </w:tc>
        <w:tc>
          <w:tcPr>
            <w:tcW w:w="5395" w:type="dxa"/>
            <w:gridSpan w:val="8"/>
            <w:shd w:val="clear" w:color="auto" w:fill="B0D2DA"/>
            <w:vAlign w:val="center"/>
          </w:tcPr>
          <w:p w14:paraId="452BA764" w14:textId="77777777" w:rsidR="0007727A" w:rsidRPr="00634993" w:rsidRDefault="0007727A" w:rsidP="007240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499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34993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69</w:t>
            </w:r>
            <w:r w:rsidRPr="00634993">
              <w:rPr>
                <w:rFonts w:ascii="Arial" w:hAnsi="Arial" w:cs="Arial"/>
                <w:sz w:val="20"/>
                <w:szCs w:val="20"/>
              </w:rPr>
              <w:t xml:space="preserve">            Business Number (##### #### RC####)</w:t>
            </w:r>
          </w:p>
        </w:tc>
      </w:tr>
      <w:tr w:rsidR="0007727A" w:rsidRPr="00634993" w14:paraId="7E319084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3806A5FC" w14:textId="729BD68B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721A8372" w14:textId="738F1A99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75746E84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4E820B91" w14:textId="67467D29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6E029E01" w14:textId="467DE852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08CE54C7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0EC0BC5C" w14:textId="2810B5B3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1306D963" w14:textId="163C72E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35ABF1A7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6E971767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3569C4B4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4BF63D5B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2062595B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780AA8AF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7DCE8085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409CA898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54FCB592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0EEBDBA5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76257064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155592C2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33DBCB00" w14:textId="77777777" w:rsidTr="00724078">
        <w:trPr>
          <w:trHeight w:val="350"/>
        </w:trPr>
        <w:tc>
          <w:tcPr>
            <w:tcW w:w="5395" w:type="dxa"/>
            <w:gridSpan w:val="6"/>
            <w:shd w:val="clear" w:color="auto" w:fill="auto"/>
            <w:vAlign w:val="center"/>
          </w:tcPr>
          <w:p w14:paraId="09560124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43767E65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3439AF2C" w14:textId="77777777" w:rsidTr="00760D54">
        <w:trPr>
          <w:trHeight w:val="350"/>
        </w:trPr>
        <w:tc>
          <w:tcPr>
            <w:tcW w:w="539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77E78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shd w:val="clear" w:color="auto" w:fill="auto"/>
            <w:vAlign w:val="center"/>
          </w:tcPr>
          <w:p w14:paraId="448B6F4D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0F2858FC" w14:textId="77777777" w:rsidTr="00243744">
        <w:trPr>
          <w:trHeight w:val="346"/>
        </w:trPr>
        <w:tc>
          <w:tcPr>
            <w:tcW w:w="53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E86D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5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3E7556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634993" w14:paraId="36572696" w14:textId="77777777" w:rsidTr="00C03E1B">
        <w:trPr>
          <w:trHeight w:val="620"/>
        </w:trPr>
        <w:tc>
          <w:tcPr>
            <w:tcW w:w="10790" w:type="dxa"/>
            <w:gridSpan w:val="14"/>
            <w:shd w:val="clear" w:color="auto" w:fill="B0D2DA"/>
            <w:vAlign w:val="center"/>
          </w:tcPr>
          <w:p w14:paraId="19EA6F06" w14:textId="77777777" w:rsidR="0007727A" w:rsidRPr="0020182B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>What evidence do you have to support your claim? (Check any that apply)</w:t>
            </w:r>
          </w:p>
          <w:p w14:paraId="51B20ADA" w14:textId="77777777" w:rsidR="0007727A" w:rsidRPr="00634993" w:rsidRDefault="0007727A" w:rsidP="00C03E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>You do not need to submit the evidence with the claim.  However, you are required to retain them in the event of a review.</w:t>
            </w:r>
          </w:p>
        </w:tc>
      </w:tr>
      <w:tr w:rsidR="0007727A" w:rsidRPr="00634993" w14:paraId="01012590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487016B8" w14:textId="0DEDBEF2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270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0"/>
                <w:id w:val="1431545846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6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Project planning documents</w:t>
            </w:r>
          </w:p>
        </w:tc>
        <w:tc>
          <w:tcPr>
            <w:tcW w:w="5755" w:type="dxa"/>
            <w:gridSpan w:val="9"/>
            <w:shd w:val="clear" w:color="auto" w:fill="B0D2DA"/>
            <w:vAlign w:val="center"/>
          </w:tcPr>
          <w:p w14:paraId="0F245C99" w14:textId="36F6C143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276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6"/>
                <w:id w:val="-1465036235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Progress reports, minutes of project meetings</w:t>
            </w:r>
          </w:p>
        </w:tc>
      </w:tr>
      <w:tr w:rsidR="0007727A" w:rsidRPr="00634993" w14:paraId="5B3DB2B3" w14:textId="77777777" w:rsidTr="00FA3678">
        <w:trPr>
          <w:trHeight w:val="62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240ABFD5" w14:textId="77777777" w:rsidR="0007727A" w:rsidRPr="00634993" w:rsidRDefault="0007727A" w:rsidP="00FA3678">
            <w:pPr>
              <w:spacing w:after="0" w:line="240" w:lineRule="auto"/>
              <w:ind w:left="895" w:hanging="8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271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1"/>
                <w:id w:val="-66643612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Records of resources allocated</w:t>
            </w:r>
            <w:r>
              <w:rPr>
                <w:rFonts w:ascii="Arial" w:hAnsi="Arial" w:cs="Arial"/>
                <w:sz w:val="20"/>
                <w:szCs w:val="20"/>
              </w:rPr>
              <w:t xml:space="preserve"> to the project, </w:t>
            </w:r>
            <w:r w:rsidRPr="0020182B">
              <w:rPr>
                <w:rFonts w:ascii="Arial" w:hAnsi="Arial" w:cs="Arial"/>
                <w:sz w:val="20"/>
                <w:szCs w:val="20"/>
              </w:rPr>
              <w:t>time sheets</w:t>
            </w:r>
          </w:p>
        </w:tc>
        <w:tc>
          <w:tcPr>
            <w:tcW w:w="5755" w:type="dxa"/>
            <w:gridSpan w:val="9"/>
            <w:shd w:val="clear" w:color="auto" w:fill="B0D2DA"/>
            <w:vAlign w:val="center"/>
          </w:tcPr>
          <w:p w14:paraId="4B6E22E6" w14:textId="73910377" w:rsidR="0007727A" w:rsidRPr="00634993" w:rsidRDefault="0007727A" w:rsidP="00FA3678">
            <w:pPr>
              <w:spacing w:after="0" w:line="240" w:lineRule="auto"/>
              <w:ind w:left="900" w:hanging="9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277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7"/>
                <w:id w:val="-1765906649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6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Test protocols, test data, analysis of test results, conclusions</w:t>
            </w:r>
          </w:p>
        </w:tc>
      </w:tr>
      <w:tr w:rsidR="0007727A" w:rsidRPr="00634993" w14:paraId="053B3D4B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68FD56CA" w14:textId="7765D829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272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2"/>
                <w:id w:val="1915731963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6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Design of experiments</w:t>
            </w:r>
          </w:p>
        </w:tc>
        <w:tc>
          <w:tcPr>
            <w:tcW w:w="5755" w:type="dxa"/>
            <w:gridSpan w:val="9"/>
            <w:shd w:val="clear" w:color="auto" w:fill="B0D2DA"/>
            <w:vAlign w:val="center"/>
          </w:tcPr>
          <w:p w14:paraId="59F77473" w14:textId="29C3D799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278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8"/>
                <w:id w:val="-1760664890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Photographs and videos</w:t>
            </w:r>
          </w:p>
        </w:tc>
      </w:tr>
      <w:tr w:rsidR="0007727A" w:rsidRPr="00634993" w14:paraId="3C2E259F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4CAB0DBC" w14:textId="7777777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273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3"/>
                <w:id w:val="-1923948017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Project records, laboratory notebooks</w:t>
            </w:r>
          </w:p>
        </w:tc>
        <w:tc>
          <w:tcPr>
            <w:tcW w:w="5755" w:type="dxa"/>
            <w:gridSpan w:val="9"/>
            <w:shd w:val="clear" w:color="auto" w:fill="B0D2DA"/>
            <w:vAlign w:val="center"/>
          </w:tcPr>
          <w:p w14:paraId="593AB492" w14:textId="2DF53DC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279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9"/>
                <w:id w:val="-1914459795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16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Samples, prototypes, scrap or other artifacts</w:t>
            </w:r>
          </w:p>
        </w:tc>
      </w:tr>
      <w:tr w:rsidR="0007727A" w:rsidRPr="00634993" w14:paraId="337AD03F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516623C5" w14:textId="7777777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274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4"/>
                <w:id w:val="48732618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Design, system architecture and source code</w:t>
            </w:r>
          </w:p>
        </w:tc>
        <w:tc>
          <w:tcPr>
            <w:tcW w:w="5755" w:type="dxa"/>
            <w:gridSpan w:val="9"/>
            <w:shd w:val="clear" w:color="auto" w:fill="B0D2DA"/>
            <w:vAlign w:val="center"/>
          </w:tcPr>
          <w:p w14:paraId="567722B1" w14:textId="08E4C0D3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280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80"/>
                <w:id w:val="565759849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Contracts</w:t>
            </w:r>
          </w:p>
        </w:tc>
      </w:tr>
      <w:tr w:rsidR="0007727A" w:rsidRPr="00634993" w14:paraId="3CFBD1BC" w14:textId="77777777" w:rsidTr="00FA3678">
        <w:trPr>
          <w:trHeight w:val="350"/>
        </w:trPr>
        <w:tc>
          <w:tcPr>
            <w:tcW w:w="5035" w:type="dxa"/>
            <w:gridSpan w:val="5"/>
            <w:shd w:val="clear" w:color="auto" w:fill="B0D2DA"/>
            <w:vAlign w:val="center"/>
          </w:tcPr>
          <w:p w14:paraId="0993C29A" w14:textId="56BDD1E0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275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75"/>
                <w:id w:val="-1971893724"/>
                <w:lock w:val="sdtLocked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Records of trial runs</w:t>
            </w:r>
          </w:p>
        </w:tc>
        <w:tc>
          <w:tcPr>
            <w:tcW w:w="2340" w:type="dxa"/>
            <w:gridSpan w:val="3"/>
            <w:shd w:val="clear" w:color="auto" w:fill="B0D2DA"/>
            <w:vAlign w:val="center"/>
          </w:tcPr>
          <w:p w14:paraId="049D4CE4" w14:textId="437C4A66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281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281"/>
                <w:id w:val="1773358380"/>
                <w:lock w:val="sd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0182B">
              <w:rPr>
                <w:rFonts w:ascii="Arial" w:hAnsi="Arial" w:cs="Arial"/>
                <w:sz w:val="20"/>
                <w:szCs w:val="20"/>
              </w:rPr>
              <w:t>Others, specify</w:t>
            </w:r>
          </w:p>
        </w:tc>
        <w:tc>
          <w:tcPr>
            <w:tcW w:w="630" w:type="dxa"/>
            <w:gridSpan w:val="3"/>
            <w:shd w:val="clear" w:color="auto" w:fill="B0D2DA"/>
            <w:vAlign w:val="center"/>
          </w:tcPr>
          <w:p w14:paraId="219B6A1F" w14:textId="77777777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018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182B">
              <w:rPr>
                <w:rFonts w:ascii="Arial" w:hAnsi="Arial" w:cs="Arial"/>
                <w:b/>
                <w:sz w:val="20"/>
                <w:szCs w:val="20"/>
                <w:shd w:val="clear" w:color="auto" w:fill="000000"/>
              </w:rPr>
              <w:t>282</w:t>
            </w:r>
          </w:p>
        </w:tc>
        <w:tc>
          <w:tcPr>
            <w:tcW w:w="2785" w:type="dxa"/>
            <w:gridSpan w:val="3"/>
            <w:shd w:val="clear" w:color="auto" w:fill="auto"/>
            <w:vAlign w:val="center"/>
          </w:tcPr>
          <w:p w14:paraId="6242EFF1" w14:textId="123F0D24" w:rsidR="0007727A" w:rsidRPr="00634993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F13CEF" w14:paraId="6635606A" w14:textId="77777777" w:rsidTr="00F13CEF">
        <w:trPr>
          <w:trHeight w:hRule="exact" w:val="240"/>
        </w:trPr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23A9E354" w14:textId="77777777" w:rsidR="0007727A" w:rsidRPr="00F13CEF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3CEF">
              <w:rPr>
                <w:rFonts w:ascii="Arial" w:hAnsi="Arial" w:cs="Arial"/>
                <w:sz w:val="20"/>
                <w:szCs w:val="20"/>
              </w:rPr>
              <w:t>Reviewed by: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82D2AD" w14:textId="4AC6107B" w:rsidR="0007727A" w:rsidRPr="00F13CEF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00D9036E" w14:textId="77777777" w:rsidR="0007727A" w:rsidRPr="00F13CEF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13CEF">
              <w:rPr>
                <w:rFonts w:ascii="Arial" w:hAnsi="Arial" w:cs="Arial"/>
                <w:sz w:val="20"/>
                <w:szCs w:val="20"/>
              </w:rPr>
              <w:t xml:space="preserve"> Finalized: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tag w:val="Finalized"/>
                <w:id w:val="801972018"/>
                <w:lock w:val="sdtContentLocked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13CEF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D2DA"/>
            <w:vAlign w:val="center"/>
          </w:tcPr>
          <w:p w14:paraId="20653881" w14:textId="77777777" w:rsidR="0007727A" w:rsidRPr="00F13CEF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27A" w:rsidRPr="00A462EA" w14:paraId="01C61243" w14:textId="77777777" w:rsidTr="00482DAD">
        <w:tc>
          <w:tcPr>
            <w:tcW w:w="10790" w:type="dxa"/>
            <w:gridSpan w:val="14"/>
            <w:shd w:val="clear" w:color="auto" w:fill="B0D2DA"/>
            <w:vAlign w:val="center"/>
          </w:tcPr>
          <w:p w14:paraId="28C0A6A7" w14:textId="77777777" w:rsidR="0007727A" w:rsidRPr="00A462EA" w:rsidRDefault="0007727A" w:rsidP="0074711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B753A8" w14:textId="77777777" w:rsidR="00A8779E" w:rsidRDefault="00A8779E" w:rsidP="0021240F">
      <w:pPr>
        <w:spacing w:after="0"/>
        <w:ind w:left="720" w:hanging="720"/>
      </w:pPr>
    </w:p>
    <w:sectPr w:rsidR="00A8779E" w:rsidSect="008D71D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eshpande, Karthik" w:date="2022-02-24T00:44:00Z" w:initials="DK">
    <w:p w14:paraId="2896877B" w14:textId="5380D9C1" w:rsidR="00F557DE" w:rsidRDefault="00F557DE">
      <w:pPr>
        <w:pStyle w:val="CommentText"/>
      </w:pPr>
      <w:r>
        <w:rPr>
          <w:rStyle w:val="CommentReference"/>
        </w:rPr>
        <w:annotationRef/>
      </w:r>
      <w:r>
        <w:t>Can you list the technical challenges?</w:t>
      </w:r>
    </w:p>
  </w:comment>
  <w:comment w:id="2" w:author="LEAHY Edmond" w:date="2022-03-04T16:41:00Z" w:initials="LE">
    <w:p w14:paraId="27A08293" w14:textId="77777777" w:rsidR="00BD35CB" w:rsidRDefault="00BD35CB" w:rsidP="00537FF2">
      <w:pPr>
        <w:pStyle w:val="CommentText"/>
      </w:pPr>
      <w:r>
        <w:rPr>
          <w:rStyle w:val="CommentReference"/>
        </w:rPr>
        <w:annotationRef/>
      </w:r>
      <w:r>
        <w:t xml:space="preserve">The difficult part of this was developing a TDOA estimation algorithm using the observations given by the Sprinkler correlation method. While this correlation method was proven to provide good estimates of TDOA, it was never done in a full geolocation estimation process before, and it was unclear if the theoretical accuracy would scale to a full demo. </w:t>
      </w:r>
    </w:p>
  </w:comment>
  <w:comment w:id="0" w:author="LEAHY Edmond" w:date="2022-03-04T16:39:00Z" w:initials="LE">
    <w:p w14:paraId="4F2AE62A" w14:textId="53BDFDDE" w:rsidR="00BD35CB" w:rsidRDefault="00BD35CB" w:rsidP="00F20C82">
      <w:pPr>
        <w:pStyle w:val="CommentText"/>
      </w:pPr>
      <w:r>
        <w:rPr>
          <w:rStyle w:val="CommentReference"/>
        </w:rPr>
        <w:annotationRef/>
      </w:r>
      <w:r>
        <w:t xml:space="preserve">I'm not sure what this means, as the OEM7 is capable of this functionality (all my testing was on OEM7). </w:t>
      </w:r>
    </w:p>
  </w:comment>
  <w:comment w:id="8" w:author="HOUGHTON Joshua" w:date="2022-03-03T15:41:00Z" w:initials="HJ">
    <w:p w14:paraId="1893F690" w14:textId="3BCCB7AB" w:rsidR="00C271DF" w:rsidRDefault="00C271DF">
      <w:pPr>
        <w:pStyle w:val="CommentText"/>
      </w:pPr>
      <w:r>
        <w:rPr>
          <w:rStyle w:val="CommentReference"/>
        </w:rPr>
        <w:annotationRef/>
      </w:r>
      <w:r>
        <w:t>Confirm this</w:t>
      </w:r>
      <w:r w:rsidR="00762D26">
        <w:t>. What else can we add?</w:t>
      </w:r>
    </w:p>
  </w:comment>
  <w:comment w:id="9" w:author="LEAHY Edmond" w:date="2022-03-04T16:38:00Z" w:initials="LE">
    <w:p w14:paraId="0F9B6857" w14:textId="77777777" w:rsidR="00BD35CB" w:rsidRDefault="00BD35CB" w:rsidP="00E97027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I wouldn't say that the newly supported signals really had much impact on the difficulty of implementation in this project. We just specify a frequency band to sample, so that is fairly straightforward</w:t>
      </w:r>
    </w:p>
    <w:p w14:paraId="57FE9171" w14:textId="77777777" w:rsidR="00BD35CB" w:rsidRDefault="00BD35CB" w:rsidP="00E97027">
      <w:pPr>
        <w:pStyle w:val="CommentText"/>
      </w:pPr>
    </w:p>
  </w:comment>
  <w:comment w:id="13" w:author="Deshpande, Karthik" w:date="2022-02-24T00:45:00Z" w:initials="DK">
    <w:p w14:paraId="112E9F00" w14:textId="5C1E92F6" w:rsidR="00F557DE" w:rsidRDefault="00F557DE">
      <w:pPr>
        <w:pStyle w:val="CommentText"/>
      </w:pPr>
      <w:r>
        <w:rPr>
          <w:rStyle w:val="CommentReference"/>
        </w:rPr>
        <w:annotationRef/>
      </w:r>
      <w:r>
        <w:t>What were the learnings?</w:t>
      </w:r>
    </w:p>
  </w:comment>
  <w:comment w:id="25" w:author="LEAHY Edmond" w:date="2022-03-04T16:43:00Z" w:initials="LE">
    <w:p w14:paraId="61C2E2ED" w14:textId="77777777" w:rsidR="00986C9D" w:rsidRDefault="00986C9D" w:rsidP="002E0B70">
      <w:pPr>
        <w:pStyle w:val="CommentText"/>
      </w:pPr>
      <w:r>
        <w:rPr>
          <w:rStyle w:val="CommentReference"/>
        </w:rPr>
        <w:annotationRef/>
      </w:r>
      <w:r>
        <w:t>Maybe add "without sacrificing any significant accuracy in the estimated location." or something similar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96877B" w15:done="0"/>
  <w15:commentEx w15:paraId="27A08293" w15:paraIdParent="2896877B" w15:done="0"/>
  <w15:commentEx w15:paraId="4F2AE62A" w15:done="0"/>
  <w15:commentEx w15:paraId="1893F690" w15:done="0"/>
  <w15:commentEx w15:paraId="57FE9171" w15:paraIdParent="1893F690" w15:done="0"/>
  <w15:commentEx w15:paraId="112E9F00" w15:done="0"/>
  <w15:commentEx w15:paraId="61C2E2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4578" w16cex:dateUtc="2022-02-24T07:44:00Z"/>
  <w16cex:commentExtensible w16cex:durableId="25CCBFCF" w16cex:dateUtc="2022-03-04T23:41:00Z"/>
  <w16cex:commentExtensible w16cex:durableId="25CCBF3B" w16cex:dateUtc="2022-03-04T23:39:00Z"/>
  <w16cex:commentExtensible w16cex:durableId="25CB602D" w16cex:dateUtc="2022-03-03T22:41:00Z"/>
  <w16cex:commentExtensible w16cex:durableId="25CCBF07" w16cex:dateUtc="2022-03-04T23:38:00Z"/>
  <w16cex:commentExtensible w16cex:durableId="25C1459E" w16cex:dateUtc="2022-02-24T07:45:00Z"/>
  <w16cex:commentExtensible w16cex:durableId="25CCC047" w16cex:dateUtc="2022-03-04T23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96877B" w16cid:durableId="25C14578"/>
  <w16cid:commentId w16cid:paraId="27A08293" w16cid:durableId="25CCBFCF"/>
  <w16cid:commentId w16cid:paraId="4F2AE62A" w16cid:durableId="25CCBF3B"/>
  <w16cid:commentId w16cid:paraId="1893F690" w16cid:durableId="25CB602D"/>
  <w16cid:commentId w16cid:paraId="57FE9171" w16cid:durableId="25CCBF07"/>
  <w16cid:commentId w16cid:paraId="112E9F00" w16cid:durableId="25C1459E"/>
  <w16cid:commentId w16cid:paraId="61C2E2ED" w16cid:durableId="25CCC0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61D22" w14:textId="77777777" w:rsidR="00894A71" w:rsidRDefault="00894A71" w:rsidP="008D71DA">
      <w:pPr>
        <w:spacing w:after="0" w:line="240" w:lineRule="auto"/>
      </w:pPr>
      <w:r>
        <w:separator/>
      </w:r>
    </w:p>
  </w:endnote>
  <w:endnote w:type="continuationSeparator" w:id="0">
    <w:p w14:paraId="37984538" w14:textId="77777777" w:rsidR="00894A71" w:rsidRDefault="00894A71" w:rsidP="008D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48" w:type="dxa"/>
      <w:tblLook w:val="04A0" w:firstRow="1" w:lastRow="0" w:firstColumn="1" w:lastColumn="0" w:noHBand="0" w:noVBand="1"/>
    </w:tblPr>
    <w:tblGrid>
      <w:gridCol w:w="3672"/>
      <w:gridCol w:w="3672"/>
      <w:gridCol w:w="3804"/>
    </w:tblGrid>
    <w:tr w:rsidR="005856A1" w:rsidRPr="0020182B" w14:paraId="6BBB5103" w14:textId="77777777" w:rsidTr="005856A1">
      <w:trPr>
        <w:trHeight w:val="720"/>
      </w:trPr>
      <w:tc>
        <w:tcPr>
          <w:tcW w:w="3672" w:type="dxa"/>
        </w:tcPr>
        <w:p w14:paraId="7D809A34" w14:textId="77777777" w:rsidR="00E40375" w:rsidRDefault="00E40375" w:rsidP="00E40375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KPMG Tax Incentives Practise </w:t>
          </w:r>
        </w:p>
        <w:p w14:paraId="49A8B154" w14:textId="77777777" w:rsidR="005856A1" w:rsidRPr="0062153A" w:rsidRDefault="00E40375" w:rsidP="00E40375">
          <w:pPr>
            <w:pStyle w:val="Foo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TRIP Document v3.1</w:t>
          </w:r>
        </w:p>
      </w:tc>
      <w:tc>
        <w:tcPr>
          <w:tcW w:w="3672" w:type="dxa"/>
        </w:tcPr>
        <w:p w14:paraId="67A7C7D8" w14:textId="77777777" w:rsidR="005856A1" w:rsidRPr="0020182B" w:rsidRDefault="005856A1" w:rsidP="005856A1">
          <w:pPr>
            <w:pStyle w:val="Footer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©</w:t>
          </w:r>
          <w:r w:rsidR="0062153A">
            <w:rPr>
              <w:rFonts w:ascii="Arial" w:hAnsi="Arial" w:cs="Arial"/>
              <w:sz w:val="12"/>
              <w:szCs w:val="12"/>
            </w:rPr>
            <w:t xml:space="preserve"> KPMG LLP 2017</w:t>
          </w:r>
        </w:p>
      </w:tc>
      <w:tc>
        <w:tcPr>
          <w:tcW w:w="3804" w:type="dxa"/>
        </w:tcPr>
        <w:p w14:paraId="2AAA8BA0" w14:textId="77777777" w:rsidR="005856A1" w:rsidRPr="0020182B" w:rsidRDefault="005856A1" w:rsidP="005856A1">
          <w:pPr>
            <w:spacing w:after="0" w:line="240" w:lineRule="auto"/>
            <w:jc w:val="right"/>
          </w:pPr>
          <w:r w:rsidRPr="0020182B">
            <w:rPr>
              <w:rFonts w:ascii="Arial" w:hAnsi="Arial" w:cs="Arial"/>
              <w:sz w:val="16"/>
              <w:szCs w:val="16"/>
            </w:rPr>
            <w:t xml:space="preserve"> </w:t>
          </w:r>
          <w:r w:rsidRPr="0020182B">
            <w:rPr>
              <w:rFonts w:ascii="Arial" w:hAnsi="Arial" w:cs="Arial"/>
              <w:sz w:val="16"/>
              <w:szCs w:val="16"/>
            </w:rPr>
            <w:fldChar w:fldCharType="begin"/>
          </w:r>
          <w:r w:rsidRPr="0020182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0182B">
            <w:rPr>
              <w:rFonts w:ascii="Arial" w:hAnsi="Arial" w:cs="Arial"/>
              <w:sz w:val="16"/>
              <w:szCs w:val="16"/>
            </w:rPr>
            <w:fldChar w:fldCharType="separate"/>
          </w:r>
          <w:r w:rsidR="000840B9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20182B">
            <w:rPr>
              <w:rFonts w:ascii="Arial" w:hAnsi="Arial" w:cs="Arial"/>
              <w:sz w:val="16"/>
              <w:szCs w:val="16"/>
            </w:rPr>
            <w:fldChar w:fldCharType="end"/>
          </w:r>
          <w:r w:rsidRPr="0020182B">
            <w:rPr>
              <w:rFonts w:ascii="Arial" w:hAnsi="Arial" w:cs="Arial"/>
              <w:sz w:val="16"/>
              <w:szCs w:val="16"/>
            </w:rPr>
            <w:t xml:space="preserve"> of </w:t>
          </w:r>
          <w:r w:rsidRPr="0020182B">
            <w:rPr>
              <w:rFonts w:ascii="Arial" w:hAnsi="Arial" w:cs="Arial"/>
              <w:sz w:val="16"/>
              <w:szCs w:val="16"/>
            </w:rPr>
            <w:fldChar w:fldCharType="begin"/>
          </w:r>
          <w:r w:rsidRPr="0020182B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Pr="0020182B">
            <w:rPr>
              <w:rFonts w:ascii="Arial" w:hAnsi="Arial" w:cs="Arial"/>
              <w:sz w:val="16"/>
              <w:szCs w:val="16"/>
            </w:rPr>
            <w:fldChar w:fldCharType="separate"/>
          </w:r>
          <w:r w:rsidR="000840B9">
            <w:rPr>
              <w:rFonts w:ascii="Arial" w:hAnsi="Arial" w:cs="Arial"/>
              <w:noProof/>
              <w:sz w:val="16"/>
              <w:szCs w:val="16"/>
            </w:rPr>
            <w:t>6</w:t>
          </w:r>
          <w:r w:rsidRPr="0020182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0C1FE2C5" w14:textId="77777777" w:rsidR="005856A1" w:rsidRDefault="005856A1" w:rsidP="0058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1738" w14:textId="77777777" w:rsidR="00894A71" w:rsidRDefault="00894A71" w:rsidP="008D71DA">
      <w:pPr>
        <w:spacing w:after="0" w:line="240" w:lineRule="auto"/>
      </w:pPr>
      <w:r>
        <w:separator/>
      </w:r>
    </w:p>
  </w:footnote>
  <w:footnote w:type="continuationSeparator" w:id="0">
    <w:p w14:paraId="2E977BFB" w14:textId="77777777" w:rsidR="00894A71" w:rsidRDefault="00894A71" w:rsidP="008D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A371" w14:textId="77777777" w:rsidR="002A0C3F" w:rsidRPr="00DE29DE" w:rsidRDefault="002A0C3F" w:rsidP="008D71DA">
    <w:pPr>
      <w:pStyle w:val="Header"/>
      <w:tabs>
        <w:tab w:val="center" w:pos="5400"/>
        <w:tab w:val="right" w:pos="10800"/>
      </w:tabs>
      <w:jc w:val="right"/>
      <w:rPr>
        <w:rFonts w:ascii="Arial" w:hAnsi="Arial" w:cs="Arial"/>
        <w:sz w:val="20"/>
        <w:szCs w:val="20"/>
        <w:lang w:val="fr-FR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8AE8BC2" wp14:editId="6B345C1A">
          <wp:simplePos x="0" y="0"/>
          <wp:positionH relativeFrom="column">
            <wp:posOffset>-19050</wp:posOffset>
          </wp:positionH>
          <wp:positionV relativeFrom="paragraph">
            <wp:posOffset>-57150</wp:posOffset>
          </wp:positionV>
          <wp:extent cx="1028700" cy="485775"/>
          <wp:effectExtent l="0" t="0" r="0" b="9525"/>
          <wp:wrapNone/>
          <wp:docPr id="1" name="Picture 1" descr="kpm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pmg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746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fr-FR"/>
      </w:rPr>
      <w:tab/>
    </w:r>
    <w:r w:rsidRPr="00DE29DE">
      <w:rPr>
        <w:rFonts w:ascii="Arial" w:hAnsi="Arial" w:cs="Arial"/>
        <w:sz w:val="20"/>
        <w:szCs w:val="20"/>
        <w:lang w:val="fr-FR"/>
      </w:rPr>
      <w:tab/>
    </w:r>
    <w:r>
      <w:rPr>
        <w:rFonts w:ascii="Arial" w:hAnsi="Arial" w:cs="Arial"/>
        <w:sz w:val="20"/>
        <w:szCs w:val="20"/>
        <w:lang w:val="fr-FR"/>
      </w:rPr>
      <w:t xml:space="preserve">T661 – Part 2 </w:t>
    </w:r>
    <w:r w:rsidRPr="00DE29DE">
      <w:rPr>
        <w:rFonts w:ascii="Arial" w:hAnsi="Arial" w:cs="Arial"/>
        <w:sz w:val="20"/>
        <w:szCs w:val="20"/>
        <w:lang w:val="fr-FR"/>
      </w:rPr>
      <w:t>Project Information</w:t>
    </w:r>
  </w:p>
  <w:p w14:paraId="32FEDC13" w14:textId="77777777" w:rsidR="002A0C3F" w:rsidRPr="00DE29DE" w:rsidRDefault="002A0C3F" w:rsidP="008D71DA">
    <w:pPr>
      <w:pStyle w:val="Header"/>
      <w:jc w:val="right"/>
      <w:rPr>
        <w:rFonts w:ascii="Arial" w:hAnsi="Arial" w:cs="Arial"/>
        <w:sz w:val="16"/>
        <w:szCs w:val="16"/>
        <w:lang w:val="fr-FR"/>
      </w:rPr>
    </w:pPr>
    <w:r>
      <w:rPr>
        <w:rFonts w:ascii="Arial" w:hAnsi="Arial" w:cs="Arial"/>
        <w:sz w:val="16"/>
        <w:szCs w:val="16"/>
        <w:lang w:val="fr-FR"/>
      </w:rPr>
      <w:t>v3.</w:t>
    </w:r>
    <w:r w:rsidR="0062153A">
      <w:rPr>
        <w:rFonts w:ascii="Arial" w:hAnsi="Arial" w:cs="Arial"/>
        <w:sz w:val="16"/>
        <w:szCs w:val="16"/>
        <w:lang w:val="fr-FR"/>
      </w:rPr>
      <w:t>1</w:t>
    </w:r>
  </w:p>
  <w:p w14:paraId="764D9D51" w14:textId="77777777" w:rsidR="002A0C3F" w:rsidRPr="00B5294D" w:rsidRDefault="002A0C3F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C13DF"/>
    <w:multiLevelType w:val="hybridMultilevel"/>
    <w:tmpl w:val="78EE9FEA"/>
    <w:lvl w:ilvl="0" w:tplc="BAF4C4F4">
      <w:start w:val="261"/>
      <w:numFmt w:val="bullet"/>
      <w:lvlText w:val="-"/>
      <w:lvlJc w:val="left"/>
      <w:pPr>
        <w:ind w:left="720" w:hanging="360"/>
      </w:pPr>
      <w:rPr>
        <w:rFonts w:ascii="Courier" w:eastAsia="Calibri" w:hAnsi="Courier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A08EB"/>
    <w:multiLevelType w:val="hybridMultilevel"/>
    <w:tmpl w:val="73948BC0"/>
    <w:lvl w:ilvl="0" w:tplc="D8FCBD1C">
      <w:start w:val="261"/>
      <w:numFmt w:val="bullet"/>
      <w:lvlText w:val="-"/>
      <w:lvlJc w:val="left"/>
      <w:pPr>
        <w:ind w:left="465" w:hanging="360"/>
      </w:pPr>
      <w:rPr>
        <w:rFonts w:ascii="Courier" w:eastAsia="Calibri" w:hAnsi="Courier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7BD6E86"/>
    <w:multiLevelType w:val="hybridMultilevel"/>
    <w:tmpl w:val="3754E610"/>
    <w:lvl w:ilvl="0" w:tplc="4608F78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7C9522C"/>
    <w:multiLevelType w:val="hybridMultilevel"/>
    <w:tmpl w:val="7E6C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E10FD"/>
    <w:multiLevelType w:val="hybridMultilevel"/>
    <w:tmpl w:val="7F00BFF2"/>
    <w:lvl w:ilvl="0" w:tplc="630E9576">
      <w:start w:val="1"/>
      <w:numFmt w:val="bullet"/>
      <w:lvlText w:val="-"/>
      <w:lvlJc w:val="left"/>
      <w:pPr>
        <w:ind w:left="1035" w:hanging="360"/>
      </w:pPr>
      <w:rPr>
        <w:rFonts w:ascii="Courier" w:eastAsia="Calibri" w:hAnsi="Courier" w:cs="Aharoni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shpande, Karthik">
    <w15:presenceInfo w15:providerId="AD" w15:userId="S::karthikdeshpande@kpmg.ca::29b7b804-3970-405f-893e-4d86c7cc7364"/>
  </w15:person>
  <w15:person w15:author="LEAHY Edmond">
    <w15:presenceInfo w15:providerId="AD" w15:userId="S::edmond.leahy@hexagon.com::3167cd82-5b44-435b-b5d8-a6ebc89bec51"/>
  </w15:person>
  <w15:person w15:author="HOUGHTON Joshua">
    <w15:presenceInfo w15:providerId="AD" w15:userId="S::joshua.houghton@hexagon.com::8380a165-2480-4b9f-83b7-fb31212fe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DA"/>
    <w:rsid w:val="00005026"/>
    <w:rsid w:val="00027375"/>
    <w:rsid w:val="00036BBB"/>
    <w:rsid w:val="00046549"/>
    <w:rsid w:val="000563F1"/>
    <w:rsid w:val="000619B2"/>
    <w:rsid w:val="000720C5"/>
    <w:rsid w:val="00072E1B"/>
    <w:rsid w:val="0007727A"/>
    <w:rsid w:val="00080A06"/>
    <w:rsid w:val="000840B9"/>
    <w:rsid w:val="00084FFE"/>
    <w:rsid w:val="000874D8"/>
    <w:rsid w:val="000A673B"/>
    <w:rsid w:val="000A7846"/>
    <w:rsid w:val="000A7DF7"/>
    <w:rsid w:val="000B3E7E"/>
    <w:rsid w:val="000C4A9A"/>
    <w:rsid w:val="000C5211"/>
    <w:rsid w:val="000C6B20"/>
    <w:rsid w:val="000C7CF0"/>
    <w:rsid w:val="000D0AF7"/>
    <w:rsid w:val="000D488B"/>
    <w:rsid w:val="000D4E41"/>
    <w:rsid w:val="000F0550"/>
    <w:rsid w:val="000F279E"/>
    <w:rsid w:val="00106A55"/>
    <w:rsid w:val="00114A49"/>
    <w:rsid w:val="00120441"/>
    <w:rsid w:val="001247EB"/>
    <w:rsid w:val="00142006"/>
    <w:rsid w:val="00145803"/>
    <w:rsid w:val="00160865"/>
    <w:rsid w:val="0017167A"/>
    <w:rsid w:val="00184E83"/>
    <w:rsid w:val="001A39BD"/>
    <w:rsid w:val="001B50A7"/>
    <w:rsid w:val="001B5920"/>
    <w:rsid w:val="001C7130"/>
    <w:rsid w:val="001D7DE4"/>
    <w:rsid w:val="001E60A3"/>
    <w:rsid w:val="001F1338"/>
    <w:rsid w:val="001F716B"/>
    <w:rsid w:val="002020D5"/>
    <w:rsid w:val="0021240F"/>
    <w:rsid w:val="0021248E"/>
    <w:rsid w:val="0021262A"/>
    <w:rsid w:val="00216291"/>
    <w:rsid w:val="00222560"/>
    <w:rsid w:val="002242AD"/>
    <w:rsid w:val="00242906"/>
    <w:rsid w:val="00243744"/>
    <w:rsid w:val="00244D8C"/>
    <w:rsid w:val="0025089C"/>
    <w:rsid w:val="0025419F"/>
    <w:rsid w:val="002744D4"/>
    <w:rsid w:val="00282AC3"/>
    <w:rsid w:val="002847BC"/>
    <w:rsid w:val="00296050"/>
    <w:rsid w:val="002971BC"/>
    <w:rsid w:val="002A0C3F"/>
    <w:rsid w:val="002A438D"/>
    <w:rsid w:val="002F2ED8"/>
    <w:rsid w:val="002F7E56"/>
    <w:rsid w:val="0030003D"/>
    <w:rsid w:val="00300280"/>
    <w:rsid w:val="00301D52"/>
    <w:rsid w:val="0032465D"/>
    <w:rsid w:val="00340C25"/>
    <w:rsid w:val="0034356B"/>
    <w:rsid w:val="00346677"/>
    <w:rsid w:val="00356982"/>
    <w:rsid w:val="00377EDE"/>
    <w:rsid w:val="00381AAC"/>
    <w:rsid w:val="003916D6"/>
    <w:rsid w:val="00396D25"/>
    <w:rsid w:val="003A104E"/>
    <w:rsid w:val="003A2A04"/>
    <w:rsid w:val="003A2E0A"/>
    <w:rsid w:val="003C440E"/>
    <w:rsid w:val="003E2904"/>
    <w:rsid w:val="003E6E3B"/>
    <w:rsid w:val="003F300B"/>
    <w:rsid w:val="003F7008"/>
    <w:rsid w:val="00401F0A"/>
    <w:rsid w:val="00413141"/>
    <w:rsid w:val="00414011"/>
    <w:rsid w:val="00425A53"/>
    <w:rsid w:val="004275A4"/>
    <w:rsid w:val="00427D66"/>
    <w:rsid w:val="00430546"/>
    <w:rsid w:val="00443DD5"/>
    <w:rsid w:val="00444866"/>
    <w:rsid w:val="00454E4D"/>
    <w:rsid w:val="00467EA5"/>
    <w:rsid w:val="004735FE"/>
    <w:rsid w:val="004775B9"/>
    <w:rsid w:val="00482DAD"/>
    <w:rsid w:val="004973DB"/>
    <w:rsid w:val="004A32F8"/>
    <w:rsid w:val="004B1513"/>
    <w:rsid w:val="004D0D49"/>
    <w:rsid w:val="004D4593"/>
    <w:rsid w:val="004E2A50"/>
    <w:rsid w:val="004F4B38"/>
    <w:rsid w:val="005000BE"/>
    <w:rsid w:val="005000C8"/>
    <w:rsid w:val="00501F5A"/>
    <w:rsid w:val="00510FDA"/>
    <w:rsid w:val="005233ED"/>
    <w:rsid w:val="00526F08"/>
    <w:rsid w:val="00536959"/>
    <w:rsid w:val="00542566"/>
    <w:rsid w:val="00542D27"/>
    <w:rsid w:val="005465F2"/>
    <w:rsid w:val="00550F84"/>
    <w:rsid w:val="005537F0"/>
    <w:rsid w:val="00561AF1"/>
    <w:rsid w:val="00576F14"/>
    <w:rsid w:val="00582B9E"/>
    <w:rsid w:val="005840F4"/>
    <w:rsid w:val="005856A1"/>
    <w:rsid w:val="005950F4"/>
    <w:rsid w:val="005A4FE1"/>
    <w:rsid w:val="005A5DCD"/>
    <w:rsid w:val="005B3BE6"/>
    <w:rsid w:val="005B3F32"/>
    <w:rsid w:val="005B7F10"/>
    <w:rsid w:val="005C30D6"/>
    <w:rsid w:val="005E216F"/>
    <w:rsid w:val="00600126"/>
    <w:rsid w:val="00601437"/>
    <w:rsid w:val="00604DE9"/>
    <w:rsid w:val="00612641"/>
    <w:rsid w:val="00616DD7"/>
    <w:rsid w:val="0062098F"/>
    <w:rsid w:val="0062153A"/>
    <w:rsid w:val="00626922"/>
    <w:rsid w:val="00634884"/>
    <w:rsid w:val="00637C88"/>
    <w:rsid w:val="00661923"/>
    <w:rsid w:val="006655F8"/>
    <w:rsid w:val="00670D62"/>
    <w:rsid w:val="006750A2"/>
    <w:rsid w:val="00690D48"/>
    <w:rsid w:val="006A11F9"/>
    <w:rsid w:val="006A195C"/>
    <w:rsid w:val="006C1B9F"/>
    <w:rsid w:val="006D02EE"/>
    <w:rsid w:val="006D27D8"/>
    <w:rsid w:val="006D2DCC"/>
    <w:rsid w:val="006D3244"/>
    <w:rsid w:val="006D4DEE"/>
    <w:rsid w:val="006D5ECA"/>
    <w:rsid w:val="006F1FFF"/>
    <w:rsid w:val="006F4D42"/>
    <w:rsid w:val="00707F37"/>
    <w:rsid w:val="00710D93"/>
    <w:rsid w:val="007139D5"/>
    <w:rsid w:val="007144B2"/>
    <w:rsid w:val="00724078"/>
    <w:rsid w:val="00733918"/>
    <w:rsid w:val="0074140C"/>
    <w:rsid w:val="00742537"/>
    <w:rsid w:val="0074711D"/>
    <w:rsid w:val="007528AC"/>
    <w:rsid w:val="00760D54"/>
    <w:rsid w:val="00762D26"/>
    <w:rsid w:val="0076659F"/>
    <w:rsid w:val="007757C2"/>
    <w:rsid w:val="00781314"/>
    <w:rsid w:val="00783F5F"/>
    <w:rsid w:val="0078614D"/>
    <w:rsid w:val="00797AF2"/>
    <w:rsid w:val="007A09A2"/>
    <w:rsid w:val="007B1B90"/>
    <w:rsid w:val="007B50AE"/>
    <w:rsid w:val="007B5365"/>
    <w:rsid w:val="007C1B23"/>
    <w:rsid w:val="007C628F"/>
    <w:rsid w:val="007E3874"/>
    <w:rsid w:val="007E4A54"/>
    <w:rsid w:val="007F1EA5"/>
    <w:rsid w:val="0080696B"/>
    <w:rsid w:val="00831EF7"/>
    <w:rsid w:val="008323DE"/>
    <w:rsid w:val="00840650"/>
    <w:rsid w:val="008448B2"/>
    <w:rsid w:val="00844EFB"/>
    <w:rsid w:val="0085222B"/>
    <w:rsid w:val="00856AF9"/>
    <w:rsid w:val="00862A92"/>
    <w:rsid w:val="008775F0"/>
    <w:rsid w:val="00894A71"/>
    <w:rsid w:val="00897823"/>
    <w:rsid w:val="008A24B4"/>
    <w:rsid w:val="008B545B"/>
    <w:rsid w:val="008D66B9"/>
    <w:rsid w:val="008D71DA"/>
    <w:rsid w:val="008E1CA8"/>
    <w:rsid w:val="008E68DD"/>
    <w:rsid w:val="008F5569"/>
    <w:rsid w:val="00903DEA"/>
    <w:rsid w:val="00913001"/>
    <w:rsid w:val="00924764"/>
    <w:rsid w:val="00934AA7"/>
    <w:rsid w:val="009456B7"/>
    <w:rsid w:val="009557DE"/>
    <w:rsid w:val="00957993"/>
    <w:rsid w:val="00963E0D"/>
    <w:rsid w:val="00966C86"/>
    <w:rsid w:val="00982F4E"/>
    <w:rsid w:val="00983848"/>
    <w:rsid w:val="00986C9D"/>
    <w:rsid w:val="009A1DDA"/>
    <w:rsid w:val="009B65F1"/>
    <w:rsid w:val="009E6407"/>
    <w:rsid w:val="009E6D4F"/>
    <w:rsid w:val="009F7381"/>
    <w:rsid w:val="00A11752"/>
    <w:rsid w:val="00A26AB2"/>
    <w:rsid w:val="00A26CB7"/>
    <w:rsid w:val="00A34042"/>
    <w:rsid w:val="00A34DBD"/>
    <w:rsid w:val="00A3739C"/>
    <w:rsid w:val="00A462EA"/>
    <w:rsid w:val="00A538A2"/>
    <w:rsid w:val="00A602BB"/>
    <w:rsid w:val="00A77918"/>
    <w:rsid w:val="00A8779E"/>
    <w:rsid w:val="00AA093C"/>
    <w:rsid w:val="00AA1780"/>
    <w:rsid w:val="00AB7362"/>
    <w:rsid w:val="00AC0128"/>
    <w:rsid w:val="00AE588D"/>
    <w:rsid w:val="00AE739C"/>
    <w:rsid w:val="00AF722D"/>
    <w:rsid w:val="00B0168F"/>
    <w:rsid w:val="00B0182D"/>
    <w:rsid w:val="00B01B89"/>
    <w:rsid w:val="00B01DA1"/>
    <w:rsid w:val="00B05B9F"/>
    <w:rsid w:val="00B074EE"/>
    <w:rsid w:val="00B1322B"/>
    <w:rsid w:val="00B40B26"/>
    <w:rsid w:val="00B5294D"/>
    <w:rsid w:val="00B5798A"/>
    <w:rsid w:val="00B57D58"/>
    <w:rsid w:val="00B60935"/>
    <w:rsid w:val="00B6398A"/>
    <w:rsid w:val="00B8203A"/>
    <w:rsid w:val="00B91500"/>
    <w:rsid w:val="00B9170F"/>
    <w:rsid w:val="00BA0494"/>
    <w:rsid w:val="00BB36B7"/>
    <w:rsid w:val="00BB463C"/>
    <w:rsid w:val="00BC578A"/>
    <w:rsid w:val="00BD35CB"/>
    <w:rsid w:val="00BD3A4F"/>
    <w:rsid w:val="00BE595C"/>
    <w:rsid w:val="00C03E1B"/>
    <w:rsid w:val="00C15EE4"/>
    <w:rsid w:val="00C167D3"/>
    <w:rsid w:val="00C20F2C"/>
    <w:rsid w:val="00C21362"/>
    <w:rsid w:val="00C25433"/>
    <w:rsid w:val="00C271DF"/>
    <w:rsid w:val="00C40E95"/>
    <w:rsid w:val="00C45B95"/>
    <w:rsid w:val="00C53060"/>
    <w:rsid w:val="00C854F8"/>
    <w:rsid w:val="00C914D0"/>
    <w:rsid w:val="00C943E6"/>
    <w:rsid w:val="00CA0004"/>
    <w:rsid w:val="00CB681F"/>
    <w:rsid w:val="00CC051A"/>
    <w:rsid w:val="00CD220B"/>
    <w:rsid w:val="00CD289D"/>
    <w:rsid w:val="00CD734A"/>
    <w:rsid w:val="00CE3680"/>
    <w:rsid w:val="00CE402B"/>
    <w:rsid w:val="00D01E4D"/>
    <w:rsid w:val="00D02CA6"/>
    <w:rsid w:val="00D11B46"/>
    <w:rsid w:val="00D121EB"/>
    <w:rsid w:val="00D12DA5"/>
    <w:rsid w:val="00D20BCF"/>
    <w:rsid w:val="00D248CA"/>
    <w:rsid w:val="00D310E0"/>
    <w:rsid w:val="00D373D4"/>
    <w:rsid w:val="00D44035"/>
    <w:rsid w:val="00D45BDB"/>
    <w:rsid w:val="00D63E00"/>
    <w:rsid w:val="00D71AB4"/>
    <w:rsid w:val="00D724B1"/>
    <w:rsid w:val="00D76442"/>
    <w:rsid w:val="00D76609"/>
    <w:rsid w:val="00D96CA9"/>
    <w:rsid w:val="00DB2994"/>
    <w:rsid w:val="00DB3A82"/>
    <w:rsid w:val="00DB5113"/>
    <w:rsid w:val="00DB56F7"/>
    <w:rsid w:val="00DB7351"/>
    <w:rsid w:val="00DC19D8"/>
    <w:rsid w:val="00DC2680"/>
    <w:rsid w:val="00DC324B"/>
    <w:rsid w:val="00DC3A7D"/>
    <w:rsid w:val="00DC7B11"/>
    <w:rsid w:val="00DD4ABF"/>
    <w:rsid w:val="00DE018B"/>
    <w:rsid w:val="00DF04F0"/>
    <w:rsid w:val="00DF2603"/>
    <w:rsid w:val="00E052E8"/>
    <w:rsid w:val="00E175EF"/>
    <w:rsid w:val="00E34A67"/>
    <w:rsid w:val="00E40375"/>
    <w:rsid w:val="00E44C0A"/>
    <w:rsid w:val="00E507A8"/>
    <w:rsid w:val="00E513DD"/>
    <w:rsid w:val="00E60359"/>
    <w:rsid w:val="00E64B4F"/>
    <w:rsid w:val="00E66462"/>
    <w:rsid w:val="00E84E34"/>
    <w:rsid w:val="00E92F74"/>
    <w:rsid w:val="00EC5185"/>
    <w:rsid w:val="00ED173A"/>
    <w:rsid w:val="00ED30CD"/>
    <w:rsid w:val="00ED3A00"/>
    <w:rsid w:val="00ED7B36"/>
    <w:rsid w:val="00EF3F66"/>
    <w:rsid w:val="00F02173"/>
    <w:rsid w:val="00F06E17"/>
    <w:rsid w:val="00F12754"/>
    <w:rsid w:val="00F13CEF"/>
    <w:rsid w:val="00F219A5"/>
    <w:rsid w:val="00F31111"/>
    <w:rsid w:val="00F321C5"/>
    <w:rsid w:val="00F352C4"/>
    <w:rsid w:val="00F43C26"/>
    <w:rsid w:val="00F445D0"/>
    <w:rsid w:val="00F52AC4"/>
    <w:rsid w:val="00F557DE"/>
    <w:rsid w:val="00F621A7"/>
    <w:rsid w:val="00F75181"/>
    <w:rsid w:val="00F849B5"/>
    <w:rsid w:val="00F86AE6"/>
    <w:rsid w:val="00F927BF"/>
    <w:rsid w:val="00F943F3"/>
    <w:rsid w:val="00F95B55"/>
    <w:rsid w:val="00FA3678"/>
    <w:rsid w:val="00FA5E15"/>
    <w:rsid w:val="00FA7852"/>
    <w:rsid w:val="00FB3F60"/>
    <w:rsid w:val="00FB48E5"/>
    <w:rsid w:val="00FD1EB7"/>
    <w:rsid w:val="00FD46B8"/>
    <w:rsid w:val="00FE364A"/>
    <w:rsid w:val="00FF062F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D0A4BD"/>
  <w15:chartTrackingRefBased/>
  <w15:docId w15:val="{E8E32593-2691-45A0-A2F4-8A803B5F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DA"/>
    <w:pPr>
      <w:spacing w:after="200" w:line="276" w:lineRule="auto"/>
    </w:pPr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1DA"/>
  </w:style>
  <w:style w:type="paragraph" w:styleId="Footer">
    <w:name w:val="footer"/>
    <w:basedOn w:val="Normal"/>
    <w:link w:val="FooterChar"/>
    <w:uiPriority w:val="99"/>
    <w:unhideWhenUsed/>
    <w:rsid w:val="008D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1DA"/>
  </w:style>
  <w:style w:type="paragraph" w:styleId="ListParagraph">
    <w:name w:val="List Paragraph"/>
    <w:basedOn w:val="Normal"/>
    <w:uiPriority w:val="34"/>
    <w:qFormat/>
    <w:rsid w:val="008D71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F6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3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E7E"/>
    <w:rPr>
      <w:rFonts w:ascii="Calibri" w:eastAsia="Calibri" w:hAnsi="Calibri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E"/>
    <w:rPr>
      <w:rFonts w:ascii="Calibri" w:eastAsia="Calibri" w:hAnsi="Calibri" w:cs="Times New Roman"/>
      <w:b/>
      <w:bCs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E"/>
    <w:rPr>
      <w:rFonts w:ascii="Segoe UI" w:eastAsia="Calibri" w:hAnsi="Segoe UI" w:cs="Segoe UI"/>
      <w:sz w:val="18"/>
      <w:szCs w:val="18"/>
      <w:lang w:val="en-CA"/>
    </w:rPr>
  </w:style>
  <w:style w:type="paragraph" w:styleId="Revision">
    <w:name w:val="Revision"/>
    <w:hidden/>
    <w:uiPriority w:val="99"/>
    <w:semiHidden/>
    <w:rsid w:val="00ED173A"/>
    <w:pPr>
      <w:spacing w:after="0" w:line="240" w:lineRule="auto"/>
    </w:pPr>
    <w:rPr>
      <w:rFonts w:ascii="Calibri" w:eastAsia="Calibri" w:hAnsi="Calibri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BA264-FECD-4AEA-9F0C-4FA9F0AF5A09}"/>
      </w:docPartPr>
      <w:docPartBody>
        <w:p w:rsidR="00822E55" w:rsidRDefault="00556111">
          <w:r w:rsidRPr="005C59C4">
            <w:rPr>
              <w:rStyle w:val="PlaceholderText"/>
            </w:rPr>
            <w:t>Choose an item.</w:t>
          </w:r>
        </w:p>
      </w:docPartBody>
    </w:docPart>
    <w:docPart>
      <w:docPartPr>
        <w:name w:val="E805B9A8D7C04957B046B7C9E59E0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44555-C822-47A3-9415-D248AAD3A614}"/>
      </w:docPartPr>
      <w:docPartBody>
        <w:p w:rsidR="00822E55" w:rsidRDefault="0098690A" w:rsidP="0098690A">
          <w:pPr>
            <w:pStyle w:val="E805B9A8D7C04957B046B7C9E59E009F8"/>
          </w:pPr>
          <w:r w:rsidRPr="005C59C4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6FC38-51DD-420C-B4C9-546D903AA5F2}"/>
      </w:docPartPr>
      <w:docPartBody>
        <w:p w:rsidR="00822E55" w:rsidRDefault="00556111">
          <w:r w:rsidRPr="005C59C4">
            <w:rPr>
              <w:rStyle w:val="PlaceholderText"/>
            </w:rPr>
            <w:t>Click here to enter a date.</w:t>
          </w:r>
        </w:p>
      </w:docPartBody>
    </w:docPart>
    <w:docPart>
      <w:docPartPr>
        <w:name w:val="EDE157A3DE2B4C609FDD0931D920F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44DC3-D8CE-41C8-AA94-E6A979CC07A9}"/>
      </w:docPartPr>
      <w:docPartBody>
        <w:p w:rsidR="0042030B" w:rsidRDefault="0036629F" w:rsidP="0036629F">
          <w:pPr>
            <w:pStyle w:val="EDE157A3DE2B4C609FDD0931D920F574"/>
          </w:pPr>
          <w:r w:rsidRPr="005C59C4">
            <w:rPr>
              <w:rStyle w:val="PlaceholderText"/>
            </w:rPr>
            <w:t>Click here to enter a date.</w:t>
          </w:r>
        </w:p>
      </w:docPartBody>
    </w:docPart>
    <w:docPart>
      <w:docPartPr>
        <w:name w:val="9DFBB992860546E6804ACE9AA4F8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55AE-165F-45BA-81BC-D98179A3B824}"/>
      </w:docPartPr>
      <w:docPartBody>
        <w:p w:rsidR="007C5C84" w:rsidRDefault="0042030B" w:rsidP="0042030B">
          <w:pPr>
            <w:pStyle w:val="9DFBB992860546E6804ACE9AA4F837061"/>
          </w:pPr>
          <w:r w:rsidRPr="001A6F98">
            <w:rPr>
              <w:rStyle w:val="PlaceholderText"/>
            </w:rPr>
            <w:t>Choose an item.</w:t>
          </w:r>
        </w:p>
      </w:docPartBody>
    </w:docPart>
    <w:docPart>
      <w:docPartPr>
        <w:name w:val="5BDFFD02E15E4B0FB5D3F1B8A1795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1E21C-491D-4EB5-9B09-94F202C3397B}"/>
      </w:docPartPr>
      <w:docPartBody>
        <w:p w:rsidR="00B60118" w:rsidRDefault="00144FDA" w:rsidP="00144FDA">
          <w:pPr>
            <w:pStyle w:val="5BDFFD02E15E4B0FB5D3F1B8A1795342"/>
          </w:pPr>
          <w:r w:rsidRPr="005C59C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11"/>
    <w:rsid w:val="000E52EC"/>
    <w:rsid w:val="00140205"/>
    <w:rsid w:val="00144FDA"/>
    <w:rsid w:val="0016003B"/>
    <w:rsid w:val="001608A6"/>
    <w:rsid w:val="001C46D3"/>
    <w:rsid w:val="001C70BD"/>
    <w:rsid w:val="00211ED7"/>
    <w:rsid w:val="00223ACE"/>
    <w:rsid w:val="002426C2"/>
    <w:rsid w:val="00323D4C"/>
    <w:rsid w:val="00337549"/>
    <w:rsid w:val="0036629F"/>
    <w:rsid w:val="003E4FD7"/>
    <w:rsid w:val="0042030B"/>
    <w:rsid w:val="00430A99"/>
    <w:rsid w:val="00436D74"/>
    <w:rsid w:val="004767F9"/>
    <w:rsid w:val="00556111"/>
    <w:rsid w:val="005D1784"/>
    <w:rsid w:val="0064795D"/>
    <w:rsid w:val="00666ABD"/>
    <w:rsid w:val="0069172B"/>
    <w:rsid w:val="006F14C1"/>
    <w:rsid w:val="007674BB"/>
    <w:rsid w:val="007836C5"/>
    <w:rsid w:val="007C5C84"/>
    <w:rsid w:val="008031A3"/>
    <w:rsid w:val="00822E55"/>
    <w:rsid w:val="0098690A"/>
    <w:rsid w:val="00A250F6"/>
    <w:rsid w:val="00A30E1A"/>
    <w:rsid w:val="00B03BB0"/>
    <w:rsid w:val="00B249F4"/>
    <w:rsid w:val="00B60118"/>
    <w:rsid w:val="00BE0A5F"/>
    <w:rsid w:val="00C51075"/>
    <w:rsid w:val="00C57809"/>
    <w:rsid w:val="00CB4216"/>
    <w:rsid w:val="00D33A94"/>
    <w:rsid w:val="00D71B11"/>
    <w:rsid w:val="00DB1D19"/>
    <w:rsid w:val="00DE38F4"/>
    <w:rsid w:val="00E11B81"/>
    <w:rsid w:val="00F24EBC"/>
    <w:rsid w:val="00F60232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4FDA"/>
    <w:rPr>
      <w:color w:val="808080"/>
    </w:rPr>
  </w:style>
  <w:style w:type="paragraph" w:customStyle="1" w:styleId="EDE157A3DE2B4C609FDD0931D920F574">
    <w:name w:val="EDE157A3DE2B4C609FDD0931D920F574"/>
    <w:rsid w:val="0036629F"/>
  </w:style>
  <w:style w:type="paragraph" w:customStyle="1" w:styleId="9DFBB992860546E6804ACE9AA4F837061">
    <w:name w:val="9DFBB992860546E6804ACE9AA4F837061"/>
    <w:rsid w:val="0042030B"/>
    <w:pPr>
      <w:spacing w:after="200" w:line="276" w:lineRule="auto"/>
    </w:pPr>
    <w:rPr>
      <w:rFonts w:ascii="Calibri" w:eastAsia="Calibri" w:hAnsi="Calibri" w:cs="Times New Roman"/>
      <w:lang w:val="en-CA"/>
    </w:rPr>
  </w:style>
  <w:style w:type="paragraph" w:customStyle="1" w:styleId="E805B9A8D7C04957B046B7C9E59E009F8">
    <w:name w:val="E805B9A8D7C04957B046B7C9E59E009F8"/>
    <w:rsid w:val="0098690A"/>
    <w:pPr>
      <w:spacing w:after="200" w:line="276" w:lineRule="auto"/>
    </w:pPr>
    <w:rPr>
      <w:rFonts w:ascii="Calibri" w:eastAsia="Calibri" w:hAnsi="Calibri" w:cs="Times New Roman"/>
      <w:lang w:val="en-CA"/>
    </w:rPr>
  </w:style>
  <w:style w:type="paragraph" w:customStyle="1" w:styleId="5BDFFD02E15E4B0FB5D3F1B8A1795342">
    <w:name w:val="5BDFFD02E15E4B0FB5D3F1B8A1795342"/>
    <w:rsid w:val="00144FDA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79D7325BCE94188444704D1115551" ma:contentTypeVersion="14" ma:contentTypeDescription="Create a new document." ma:contentTypeScope="" ma:versionID="f0d606d6c29eff8ef82943e43cddfb0e">
  <xsd:schema xmlns:xsd="http://www.w3.org/2001/XMLSchema" xmlns:xs="http://www.w3.org/2001/XMLSchema" xmlns:p="http://schemas.microsoft.com/office/2006/metadata/properties" xmlns:ns3="12811256-48fb-43b2-bae9-d7cec287fabc" xmlns:ns4="03e8896b-6a81-41f5-bb79-1418c773d755" targetNamespace="http://schemas.microsoft.com/office/2006/metadata/properties" ma:root="true" ma:fieldsID="ec3752f658bef9c1ba747d8ed6abadc1" ns3:_="" ns4:_="">
    <xsd:import namespace="12811256-48fb-43b2-bae9-d7cec287fabc"/>
    <xsd:import namespace="03e8896b-6a81-41f5-bb79-1418c773d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11256-48fb-43b2-bae9-d7cec287fa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8896b-6a81-41f5-bb79-1418c773d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825930-3C77-4718-B4E0-CB480DEDF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028EF7-7049-4BB2-9D8B-FC9A09B098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CD3ACD-05AE-4C9D-8A78-94D29DA1A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11256-48fb-43b2-bae9-d7cec287fabc"/>
    <ds:schemaRef ds:uri="03e8896b-6a81-41f5-bb79-1418c773d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33165C-7F56-4EC9-BD95-024B2D8E46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Mauceri, Joseph</dc:creator>
  <cp:keywords/>
  <dc:description/>
  <cp:lastModifiedBy>LEAHY Edmond</cp:lastModifiedBy>
  <cp:revision>3</cp:revision>
  <dcterms:created xsi:type="dcterms:W3CDTF">2022-03-04T23:36:00Z</dcterms:created>
  <dcterms:modified xsi:type="dcterms:W3CDTF">2022-03-04T23:43:00Z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TRIP3.0</vt:lpwstr>
  </property>
  <property fmtid="{D5CDD505-2E9C-101B-9397-08002B2CF9AE}" pid="3" name="Client">
    <vt:i4>0</vt:i4>
  </property>
  <property fmtid="{D5CDD505-2E9C-101B-9397-08002B2CF9AE}" pid="4" name="label">
    <vt:lpwstr>xx</vt:lpwstr>
  </property>
  <property fmtid="{D5CDD505-2E9C-101B-9397-08002B2CF9AE}" pid="5" name="OS">
    <vt:lpwstr>Internal</vt:lpwstr>
  </property>
  <property fmtid="{D5CDD505-2E9C-101B-9397-08002B2CF9AE}" pid="6" name="Version">
    <vt:lpwstr>3.0.2</vt:lpwstr>
  </property>
  <property fmtid="{D5CDD505-2E9C-101B-9397-08002B2CF9AE}" pid="7" name="ContentTypeId">
    <vt:lpwstr>0x01010039879D7325BCE94188444704D1115551</vt:lpwstr>
  </property>
</Properties>
</file>